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BF201" w14:textId="77777777" w:rsidR="00D97732" w:rsidRPr="00D97732" w:rsidRDefault="00D97732" w:rsidP="00D97732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Descripción estudio Trump (2017)</w:t>
      </w:r>
    </w:p>
    <w:p w14:paraId="0ACFEA35" w14:textId="65B70263" w:rsidR="00B45632" w:rsidRDefault="00C72838" w:rsidP="00D70A60">
      <w:pPr>
        <w:jc w:val="both"/>
        <w:rPr>
          <w:sz w:val="22"/>
          <w:szCs w:val="22"/>
          <w:lang w:val="es-ES"/>
        </w:rPr>
      </w:pPr>
      <w:r w:rsidRPr="00FF1A85">
        <w:rPr>
          <w:sz w:val="22"/>
          <w:szCs w:val="22"/>
          <w:lang w:val="es-ES"/>
        </w:rPr>
        <w:t xml:space="preserve">El presente estudio </w:t>
      </w:r>
      <w:r w:rsidR="00561A88" w:rsidRPr="00FF1A85">
        <w:rPr>
          <w:sz w:val="22"/>
          <w:szCs w:val="22"/>
          <w:lang w:val="es-ES"/>
        </w:rPr>
        <w:t xml:space="preserve">busca replicar </w:t>
      </w:r>
      <w:r w:rsidR="00D70A60" w:rsidRPr="00FF1A85">
        <w:rPr>
          <w:sz w:val="22"/>
          <w:szCs w:val="22"/>
          <w:lang w:val="es-ES"/>
        </w:rPr>
        <w:t xml:space="preserve">para el contexto chileno el experimento de opinión pública realizado por </w:t>
      </w:r>
      <w:r w:rsidR="00561A88" w:rsidRPr="00FF1A85">
        <w:rPr>
          <w:sz w:val="22"/>
          <w:szCs w:val="22"/>
          <w:lang w:val="es-ES"/>
        </w:rPr>
        <w:t>Trump (2017</w:t>
      </w:r>
      <w:r w:rsidR="005E4D37" w:rsidRPr="00FF1A85">
        <w:rPr>
          <w:sz w:val="22"/>
          <w:szCs w:val="22"/>
          <w:lang w:val="es-ES"/>
        </w:rPr>
        <w:t xml:space="preserve">), en donde </w:t>
      </w:r>
      <w:r w:rsidR="00391035">
        <w:rPr>
          <w:sz w:val="22"/>
          <w:szCs w:val="22"/>
          <w:lang w:val="es-ES"/>
        </w:rPr>
        <w:t>la</w:t>
      </w:r>
      <w:r w:rsidR="005E4D37" w:rsidRPr="00FF1A85">
        <w:rPr>
          <w:sz w:val="22"/>
          <w:szCs w:val="22"/>
          <w:lang w:val="es-ES"/>
        </w:rPr>
        <w:t xml:space="preserve"> hipótesis era que aquellos individuos que tuviesen información de que su sociedad es más inequitativa que lo que pensaban, comenzarían a </w:t>
      </w:r>
      <w:r w:rsidR="00391035">
        <w:rPr>
          <w:sz w:val="22"/>
          <w:szCs w:val="22"/>
          <w:lang w:val="es-ES"/>
        </w:rPr>
        <w:t>recomendar</w:t>
      </w:r>
      <w:r w:rsidR="005E4D37" w:rsidRPr="00FF1A85">
        <w:rPr>
          <w:sz w:val="22"/>
          <w:szCs w:val="22"/>
          <w:lang w:val="es-ES"/>
        </w:rPr>
        <w:t xml:space="preserve"> mayores brechas de ingreso como legítimas. Trump (2017) llevó a cabo este estudio en</w:t>
      </w:r>
      <w:r w:rsidR="00D70A60" w:rsidRPr="00FF1A85">
        <w:rPr>
          <w:sz w:val="22"/>
          <w:szCs w:val="22"/>
          <w:lang w:val="es-ES"/>
        </w:rPr>
        <w:t xml:space="preserve"> Estados Unidos, por ser un contexto altamente desigual, y </w:t>
      </w:r>
      <w:r w:rsidR="005E4D37" w:rsidRPr="00FF1A85">
        <w:rPr>
          <w:sz w:val="22"/>
          <w:szCs w:val="22"/>
          <w:lang w:val="es-ES"/>
        </w:rPr>
        <w:t xml:space="preserve">luego lo replicó </w:t>
      </w:r>
      <w:r w:rsidR="00D70A60" w:rsidRPr="00FF1A85">
        <w:rPr>
          <w:sz w:val="22"/>
          <w:szCs w:val="22"/>
          <w:lang w:val="es-ES"/>
        </w:rPr>
        <w:t xml:space="preserve">en Suecia, para evaluar la validez de los resultados en una sociedad más equitativa. </w:t>
      </w:r>
      <w:commentRangeStart w:id="0"/>
      <w:r w:rsidR="00D70A60" w:rsidRPr="00FF1A85">
        <w:rPr>
          <w:sz w:val="22"/>
          <w:szCs w:val="22"/>
          <w:lang w:val="es-ES"/>
        </w:rPr>
        <w:t xml:space="preserve">La motivación de </w:t>
      </w:r>
      <w:r w:rsidR="005E4D37" w:rsidRPr="00FF1A85">
        <w:rPr>
          <w:sz w:val="22"/>
          <w:szCs w:val="22"/>
          <w:lang w:val="es-ES"/>
        </w:rPr>
        <w:t>aplicarlo</w:t>
      </w:r>
      <w:ins w:id="1" w:author="Catalina Rufs Orellana" w:date="2020-05-14T18:08:00Z">
        <w:r w:rsidR="00052B7F">
          <w:rPr>
            <w:sz w:val="22"/>
            <w:szCs w:val="22"/>
            <w:lang w:val="es-ES"/>
          </w:rPr>
          <w:t xml:space="preserve"> en el contexto chileno </w:t>
        </w:r>
      </w:ins>
      <w:r w:rsidR="00D70A60" w:rsidRPr="00FF1A85">
        <w:rPr>
          <w:sz w:val="22"/>
          <w:szCs w:val="22"/>
          <w:lang w:val="es-ES"/>
        </w:rPr>
        <w:t xml:space="preserve">radica en </w:t>
      </w:r>
      <w:r w:rsidR="0079403E" w:rsidRPr="00FF1A85">
        <w:rPr>
          <w:sz w:val="22"/>
          <w:szCs w:val="22"/>
          <w:lang w:val="es-ES"/>
        </w:rPr>
        <w:t>que</w:t>
      </w:r>
      <w:commentRangeEnd w:id="0"/>
      <w:r w:rsidR="00863D89">
        <w:rPr>
          <w:rStyle w:val="Refdecomentario"/>
        </w:rPr>
        <w:commentReference w:id="0"/>
      </w:r>
      <w:r w:rsidR="0079403E" w:rsidRPr="00FF1A85">
        <w:rPr>
          <w:sz w:val="22"/>
          <w:szCs w:val="22"/>
          <w:lang w:val="es-ES"/>
        </w:rPr>
        <w:t xml:space="preserve">, si bien Chile tiene una distribución de ingresos altamente inequitativa, existe una </w:t>
      </w:r>
      <w:r w:rsidR="005E4D37" w:rsidRPr="00FF1A85">
        <w:rPr>
          <w:sz w:val="22"/>
          <w:szCs w:val="22"/>
          <w:lang w:val="es-ES"/>
        </w:rPr>
        <w:t xml:space="preserve">sostenida </w:t>
      </w:r>
      <w:r w:rsidR="0079403E" w:rsidRPr="00FF1A85">
        <w:rPr>
          <w:sz w:val="22"/>
          <w:szCs w:val="22"/>
          <w:lang w:val="es-ES"/>
        </w:rPr>
        <w:t xml:space="preserve">sub-percepción de esta desigualdad por parte de la población (CITA). </w:t>
      </w:r>
    </w:p>
    <w:p w14:paraId="65589E8F" w14:textId="77777777" w:rsidR="00B45632" w:rsidRDefault="00B45632" w:rsidP="00D70A60">
      <w:pPr>
        <w:jc w:val="both"/>
        <w:rPr>
          <w:sz w:val="22"/>
          <w:szCs w:val="22"/>
          <w:lang w:val="es-ES"/>
        </w:rPr>
      </w:pPr>
    </w:p>
    <w:p w14:paraId="13C7D3B4" w14:textId="77777777" w:rsidR="00C959C8" w:rsidRPr="00FF1A85" w:rsidRDefault="0079403E" w:rsidP="00D70A60">
      <w:pPr>
        <w:jc w:val="both"/>
        <w:rPr>
          <w:sz w:val="22"/>
          <w:szCs w:val="22"/>
          <w:lang w:val="es-ES"/>
        </w:rPr>
      </w:pPr>
      <w:r w:rsidRPr="00FF1A85">
        <w:rPr>
          <w:sz w:val="22"/>
          <w:szCs w:val="22"/>
          <w:lang w:val="es-ES"/>
        </w:rPr>
        <w:t>El experimento original</w:t>
      </w:r>
      <w:r w:rsidR="005E4D37" w:rsidRPr="00FF1A85">
        <w:rPr>
          <w:sz w:val="22"/>
          <w:szCs w:val="22"/>
          <w:lang w:val="es-ES"/>
        </w:rPr>
        <w:t xml:space="preserve"> </w:t>
      </w:r>
      <w:r w:rsidRPr="00FF1A85">
        <w:rPr>
          <w:sz w:val="22"/>
          <w:szCs w:val="22"/>
          <w:lang w:val="es-ES"/>
        </w:rPr>
        <w:t xml:space="preserve">tenía como variable de resultado la opinión de los respondientes respecto de cuán grande </w:t>
      </w:r>
      <w:r w:rsidRPr="00FF1A85">
        <w:rPr>
          <w:i/>
          <w:iCs/>
          <w:sz w:val="22"/>
          <w:szCs w:val="22"/>
          <w:lang w:val="es-ES"/>
        </w:rPr>
        <w:t>debiese</w:t>
      </w:r>
      <w:r w:rsidRPr="00FF1A85">
        <w:rPr>
          <w:sz w:val="22"/>
          <w:szCs w:val="22"/>
          <w:lang w:val="es-ES"/>
        </w:rPr>
        <w:t xml:space="preserve"> ser la brecha de ingresos entre distintas ocupaciones</w:t>
      </w:r>
      <w:r w:rsidR="00F22BFE" w:rsidRPr="00FF1A85">
        <w:rPr>
          <w:sz w:val="22"/>
          <w:szCs w:val="22"/>
          <w:lang w:val="es-ES"/>
        </w:rPr>
        <w:t xml:space="preserve">. </w:t>
      </w:r>
      <w:r w:rsidRPr="00FF1A85">
        <w:rPr>
          <w:sz w:val="22"/>
          <w:szCs w:val="22"/>
          <w:lang w:val="es-ES"/>
        </w:rPr>
        <w:t>Para construirla</w:t>
      </w:r>
      <w:r w:rsidR="00DF41D3">
        <w:rPr>
          <w:sz w:val="22"/>
          <w:szCs w:val="22"/>
          <w:lang w:val="es-ES"/>
        </w:rPr>
        <w:t xml:space="preserve">, se </w:t>
      </w:r>
      <w:r w:rsidRPr="00FF1A85">
        <w:rPr>
          <w:sz w:val="22"/>
          <w:szCs w:val="22"/>
          <w:lang w:val="es-ES"/>
        </w:rPr>
        <w:t>usó un set de preguntas del módulo</w:t>
      </w:r>
      <w:r w:rsidR="00E12FC3">
        <w:rPr>
          <w:sz w:val="22"/>
          <w:szCs w:val="22"/>
          <w:lang w:val="es-ES"/>
        </w:rPr>
        <w:t xml:space="preserve"> </w:t>
      </w:r>
      <w:r w:rsidRPr="00FF1A85">
        <w:rPr>
          <w:sz w:val="22"/>
          <w:szCs w:val="22"/>
          <w:lang w:val="es-ES"/>
        </w:rPr>
        <w:t xml:space="preserve">de desigualdad social de la </w:t>
      </w:r>
      <w:r w:rsidRPr="00FF1A85">
        <w:rPr>
          <w:i/>
          <w:iCs/>
          <w:sz w:val="22"/>
          <w:szCs w:val="22"/>
          <w:lang w:val="es-ES"/>
        </w:rPr>
        <w:t xml:space="preserve">International Social </w:t>
      </w:r>
      <w:proofErr w:type="spellStart"/>
      <w:r w:rsidRPr="00FF1A85">
        <w:rPr>
          <w:i/>
          <w:iCs/>
          <w:sz w:val="22"/>
          <w:szCs w:val="22"/>
          <w:lang w:val="es-ES"/>
        </w:rPr>
        <w:t>Survey</w:t>
      </w:r>
      <w:proofErr w:type="spellEnd"/>
      <w:r w:rsidRPr="00FF1A85">
        <w:rPr>
          <w:i/>
          <w:iCs/>
          <w:sz w:val="22"/>
          <w:szCs w:val="22"/>
          <w:lang w:val="es-ES"/>
        </w:rPr>
        <w:t xml:space="preserve"> Project </w:t>
      </w:r>
      <w:r w:rsidRPr="00FF1A85">
        <w:rPr>
          <w:sz w:val="22"/>
          <w:szCs w:val="22"/>
          <w:lang w:val="es-ES"/>
        </w:rPr>
        <w:t>(en adelante, ISSP), donde se pregunta a las personas sobre cuánto creen ellas que gana</w:t>
      </w:r>
      <w:r w:rsidR="00E12FC3">
        <w:rPr>
          <w:sz w:val="22"/>
          <w:szCs w:val="22"/>
          <w:lang w:val="es-ES"/>
        </w:rPr>
        <w:t>n</w:t>
      </w:r>
      <w:r w:rsidR="006F06A3" w:rsidRPr="00FF1A85">
        <w:rPr>
          <w:sz w:val="22"/>
          <w:szCs w:val="22"/>
          <w:lang w:val="es-ES"/>
        </w:rPr>
        <w:t xml:space="preserve"> al año</w:t>
      </w:r>
      <w:r w:rsidRPr="00FF1A85">
        <w:rPr>
          <w:sz w:val="22"/>
          <w:szCs w:val="22"/>
          <w:lang w:val="es-ES"/>
        </w:rPr>
        <w:t xml:space="preserve"> </w:t>
      </w:r>
      <w:r w:rsidR="006F06A3" w:rsidRPr="00FF1A85">
        <w:rPr>
          <w:sz w:val="22"/>
          <w:szCs w:val="22"/>
          <w:lang w:val="es-ES"/>
        </w:rPr>
        <w:t>una</w:t>
      </w:r>
      <w:r w:rsidR="00E12FC3">
        <w:rPr>
          <w:sz w:val="22"/>
          <w:szCs w:val="22"/>
          <w:lang w:val="es-ES"/>
        </w:rPr>
        <w:t xml:space="preserve"> serie de ocupaciones</w:t>
      </w:r>
      <w:r w:rsidR="00D62EAC">
        <w:rPr>
          <w:rStyle w:val="Refdenotaalpie"/>
          <w:sz w:val="22"/>
          <w:szCs w:val="22"/>
          <w:lang w:val="es-ES"/>
        </w:rPr>
        <w:footnoteReference w:id="1"/>
      </w:r>
      <w:r w:rsidR="006F06A3" w:rsidRPr="00FF1A85">
        <w:rPr>
          <w:sz w:val="22"/>
          <w:szCs w:val="22"/>
          <w:lang w:val="es-ES"/>
        </w:rPr>
        <w:t xml:space="preserve">, y luego, se les pregunta por cuánto creen ellas que estas </w:t>
      </w:r>
      <w:r w:rsidR="006F06A3" w:rsidRPr="00FF1A85">
        <w:rPr>
          <w:i/>
          <w:iCs/>
          <w:sz w:val="22"/>
          <w:szCs w:val="22"/>
          <w:lang w:val="es-ES"/>
        </w:rPr>
        <w:t>deberían</w:t>
      </w:r>
      <w:r w:rsidR="006F06A3" w:rsidRPr="00FF1A85">
        <w:rPr>
          <w:sz w:val="22"/>
          <w:szCs w:val="22"/>
          <w:lang w:val="es-ES"/>
        </w:rPr>
        <w:t xml:space="preserve"> ganar. Esto entrega una estimación sobre el nivel de desigualdad que la persona percibe en</w:t>
      </w:r>
      <w:r w:rsidR="00386579" w:rsidRPr="00FF1A85">
        <w:rPr>
          <w:sz w:val="22"/>
          <w:szCs w:val="22"/>
          <w:lang w:val="es-ES"/>
        </w:rPr>
        <w:t xml:space="preserve"> su contexto</w:t>
      </w:r>
      <w:r w:rsidR="006F06A3" w:rsidRPr="00FF1A85">
        <w:rPr>
          <w:sz w:val="22"/>
          <w:szCs w:val="22"/>
          <w:lang w:val="es-ES"/>
        </w:rPr>
        <w:t>, y también, sobre el nivel de desigualdad que la persona recomienda que debiese existir. Esta última medición es la variable de resultado</w:t>
      </w:r>
      <w:r w:rsidR="00E12FC3">
        <w:rPr>
          <w:sz w:val="22"/>
          <w:szCs w:val="22"/>
          <w:lang w:val="es-ES"/>
        </w:rPr>
        <w:t xml:space="preserve"> del experimento</w:t>
      </w:r>
      <w:r w:rsidR="00386579" w:rsidRPr="00FF1A85">
        <w:rPr>
          <w:sz w:val="22"/>
          <w:szCs w:val="22"/>
          <w:lang w:val="es-ES"/>
        </w:rPr>
        <w:t xml:space="preserve">, </w:t>
      </w:r>
      <w:r w:rsidR="005E4D37" w:rsidRPr="00FF1A85">
        <w:rPr>
          <w:sz w:val="22"/>
          <w:szCs w:val="22"/>
          <w:lang w:val="es-ES"/>
        </w:rPr>
        <w:t>la cual</w:t>
      </w:r>
      <w:r w:rsidR="00386579" w:rsidRPr="00FF1A85">
        <w:rPr>
          <w:sz w:val="22"/>
          <w:szCs w:val="22"/>
          <w:lang w:val="es-ES"/>
        </w:rPr>
        <w:t xml:space="preserve"> se construye a partir del siguiente índice </w:t>
      </w:r>
      <w:proofErr w:type="gramStart"/>
      <w:r w:rsidR="00386579" w:rsidRPr="00FF1A85">
        <w:rPr>
          <w:i/>
          <w:iCs/>
          <w:sz w:val="22"/>
          <w:szCs w:val="22"/>
          <w:lang w:val="es-ES"/>
        </w:rPr>
        <w:t>log(</w:t>
      </w:r>
      <w:proofErr w:type="gramEnd"/>
      <w:r w:rsidR="00386579" w:rsidRPr="00FF1A85">
        <w:rPr>
          <w:i/>
          <w:iCs/>
          <w:sz w:val="22"/>
          <w:szCs w:val="22"/>
          <w:lang w:val="es-ES"/>
        </w:rPr>
        <w:t>ingreso más alto recomendado por respondiente / ingreso más bajo recomendado por respondiente)</w:t>
      </w:r>
      <w:r w:rsidR="00386579" w:rsidRPr="00FF1A85">
        <w:rPr>
          <w:sz w:val="22"/>
          <w:szCs w:val="22"/>
          <w:lang w:val="es-ES"/>
        </w:rPr>
        <w:t xml:space="preserve">. </w:t>
      </w:r>
    </w:p>
    <w:p w14:paraId="74116E9D" w14:textId="77777777" w:rsidR="00C959C8" w:rsidRPr="00FF1A85" w:rsidRDefault="00C959C8" w:rsidP="00D70A60">
      <w:pPr>
        <w:jc w:val="both"/>
        <w:rPr>
          <w:sz w:val="22"/>
          <w:szCs w:val="22"/>
          <w:lang w:val="es-ES"/>
        </w:rPr>
      </w:pPr>
    </w:p>
    <w:p w14:paraId="5BCD6F26" w14:textId="77777777" w:rsidR="00FF1A85" w:rsidRPr="00FF1A85" w:rsidRDefault="0045484F" w:rsidP="00D70A60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La muestra del experimento original e</w:t>
      </w:r>
      <w:r w:rsidR="00C959C8" w:rsidRPr="00FF1A85">
        <w:rPr>
          <w:sz w:val="22"/>
          <w:szCs w:val="22"/>
          <w:lang w:val="es-ES"/>
        </w:rPr>
        <w:t>n Estados Unidos</w:t>
      </w:r>
      <w:r>
        <w:rPr>
          <w:sz w:val="22"/>
          <w:szCs w:val="22"/>
          <w:lang w:val="es-ES"/>
        </w:rPr>
        <w:t xml:space="preserve"> fue reclutada en </w:t>
      </w:r>
      <w:proofErr w:type="spellStart"/>
      <w:r>
        <w:rPr>
          <w:i/>
          <w:iCs/>
          <w:sz w:val="22"/>
          <w:szCs w:val="22"/>
          <w:lang w:val="es-ES"/>
        </w:rPr>
        <w:t>Mechanical</w:t>
      </w:r>
      <w:proofErr w:type="spellEnd"/>
      <w:r>
        <w:rPr>
          <w:i/>
          <w:iCs/>
          <w:sz w:val="22"/>
          <w:szCs w:val="22"/>
          <w:lang w:val="es-ES"/>
        </w:rPr>
        <w:t xml:space="preserve"> </w:t>
      </w:r>
      <w:proofErr w:type="spellStart"/>
      <w:r>
        <w:rPr>
          <w:i/>
          <w:iCs/>
          <w:sz w:val="22"/>
          <w:szCs w:val="22"/>
          <w:lang w:val="es-ES"/>
        </w:rPr>
        <w:t>Turk</w:t>
      </w:r>
      <w:proofErr w:type="spellEnd"/>
      <w:r w:rsidR="00863181">
        <w:rPr>
          <w:i/>
          <w:iCs/>
          <w:sz w:val="22"/>
          <w:szCs w:val="22"/>
          <w:lang w:val="es-ES"/>
        </w:rPr>
        <w:t xml:space="preserve"> </w:t>
      </w:r>
      <w:r w:rsidR="00863181">
        <w:rPr>
          <w:sz w:val="22"/>
          <w:szCs w:val="22"/>
          <w:lang w:val="es-ES"/>
        </w:rPr>
        <w:t>con el motivo “Encuesta de Opinión”</w:t>
      </w:r>
      <w:r w:rsidR="00C959C8" w:rsidRPr="00FF1A85">
        <w:rPr>
          <w:sz w:val="22"/>
          <w:szCs w:val="22"/>
          <w:lang w:val="es-ES"/>
        </w:rPr>
        <w:t xml:space="preserve">, </w:t>
      </w:r>
      <w:r w:rsidR="00863181">
        <w:rPr>
          <w:sz w:val="22"/>
          <w:szCs w:val="22"/>
          <w:lang w:val="es-ES"/>
        </w:rPr>
        <w:t>y alcanzaron</w:t>
      </w:r>
      <w:r>
        <w:rPr>
          <w:sz w:val="22"/>
          <w:szCs w:val="22"/>
          <w:lang w:val="es-ES"/>
        </w:rPr>
        <w:t xml:space="preserve"> un total de 407 personas. De ellas, </w:t>
      </w:r>
      <w:r w:rsidR="00C959C8" w:rsidRPr="00FF1A85">
        <w:rPr>
          <w:sz w:val="22"/>
          <w:szCs w:val="22"/>
          <w:lang w:val="es-ES"/>
        </w:rPr>
        <w:t>203</w:t>
      </w:r>
      <w:r>
        <w:rPr>
          <w:sz w:val="22"/>
          <w:szCs w:val="22"/>
          <w:lang w:val="es-ES"/>
        </w:rPr>
        <w:t xml:space="preserve"> </w:t>
      </w:r>
      <w:r w:rsidR="00C959C8" w:rsidRPr="00FF1A85">
        <w:rPr>
          <w:sz w:val="22"/>
          <w:szCs w:val="22"/>
          <w:lang w:val="es-ES"/>
        </w:rPr>
        <w:t>formaron parte del grupo de control,</w:t>
      </w:r>
      <w:r w:rsidR="00F40F39" w:rsidRPr="00FF1A85">
        <w:rPr>
          <w:sz w:val="22"/>
          <w:szCs w:val="22"/>
          <w:lang w:val="es-ES"/>
        </w:rPr>
        <w:t xml:space="preserve"> y 204</w:t>
      </w:r>
      <w:r>
        <w:rPr>
          <w:sz w:val="22"/>
          <w:szCs w:val="22"/>
          <w:lang w:val="es-ES"/>
        </w:rPr>
        <w:t xml:space="preserve"> </w:t>
      </w:r>
      <w:r w:rsidRPr="00FF1A85">
        <w:rPr>
          <w:sz w:val="22"/>
          <w:szCs w:val="22"/>
          <w:lang w:val="es-ES"/>
        </w:rPr>
        <w:t>del grupo de tratamient</w:t>
      </w:r>
      <w:r>
        <w:rPr>
          <w:sz w:val="22"/>
          <w:szCs w:val="22"/>
          <w:lang w:val="es-ES"/>
        </w:rPr>
        <w:t>o</w:t>
      </w:r>
      <w:r w:rsidR="00E12FC3">
        <w:rPr>
          <w:sz w:val="22"/>
          <w:szCs w:val="22"/>
          <w:lang w:val="es-ES"/>
        </w:rPr>
        <w:t>, y la selección fue realizada</w:t>
      </w:r>
      <w:r w:rsidR="00F40F39" w:rsidRPr="00FF1A85">
        <w:rPr>
          <w:sz w:val="22"/>
          <w:szCs w:val="22"/>
          <w:lang w:val="es-ES"/>
        </w:rPr>
        <w:t xml:space="preserve"> de manera aleatoria.</w:t>
      </w:r>
      <w:r w:rsidR="00D97732">
        <w:rPr>
          <w:sz w:val="22"/>
          <w:szCs w:val="22"/>
          <w:lang w:val="es-ES"/>
        </w:rPr>
        <w:t xml:space="preserve"> </w:t>
      </w:r>
      <w:r w:rsidR="00B45632">
        <w:rPr>
          <w:sz w:val="22"/>
          <w:szCs w:val="22"/>
          <w:lang w:val="es-ES"/>
        </w:rPr>
        <w:t>Los dos</w:t>
      </w:r>
      <w:r>
        <w:rPr>
          <w:sz w:val="22"/>
          <w:szCs w:val="22"/>
          <w:lang w:val="es-ES"/>
        </w:rPr>
        <w:t xml:space="preserve"> grupos resultaron</w:t>
      </w:r>
      <w:r w:rsidR="00D97732">
        <w:rPr>
          <w:sz w:val="22"/>
          <w:szCs w:val="22"/>
          <w:lang w:val="es-ES"/>
        </w:rPr>
        <w:t xml:space="preserve"> estar balanceados en cuanto a las principales variables sociodemográficas de interés.</w:t>
      </w:r>
      <w:r w:rsidR="00C959C8" w:rsidRPr="00FF1A85">
        <w:rPr>
          <w:sz w:val="22"/>
          <w:szCs w:val="22"/>
          <w:lang w:val="es-ES"/>
        </w:rPr>
        <w:t xml:space="preserve"> </w:t>
      </w:r>
      <w:r w:rsidR="00B45632">
        <w:rPr>
          <w:sz w:val="22"/>
          <w:szCs w:val="22"/>
          <w:lang w:val="es-ES"/>
        </w:rPr>
        <w:t>El</w:t>
      </w:r>
      <w:r w:rsidR="00C959C8" w:rsidRPr="00FF1A85">
        <w:rPr>
          <w:sz w:val="22"/>
          <w:szCs w:val="22"/>
          <w:lang w:val="es-ES"/>
        </w:rPr>
        <w:t xml:space="preserve"> tratamiento</w:t>
      </w:r>
      <w:r w:rsidR="00F40F39" w:rsidRPr="00FF1A85">
        <w:rPr>
          <w:sz w:val="22"/>
          <w:szCs w:val="22"/>
          <w:lang w:val="es-ES"/>
        </w:rPr>
        <w:t xml:space="preserve"> </w:t>
      </w:r>
      <w:r w:rsidR="00E12FC3">
        <w:rPr>
          <w:sz w:val="22"/>
          <w:szCs w:val="22"/>
          <w:lang w:val="es-ES"/>
        </w:rPr>
        <w:t>del experimento</w:t>
      </w:r>
      <w:r w:rsidR="00B45632">
        <w:rPr>
          <w:sz w:val="22"/>
          <w:szCs w:val="22"/>
          <w:lang w:val="es-ES"/>
        </w:rPr>
        <w:t xml:space="preserve"> </w:t>
      </w:r>
      <w:r w:rsidR="00C959C8" w:rsidRPr="00FF1A85">
        <w:rPr>
          <w:sz w:val="22"/>
          <w:szCs w:val="22"/>
          <w:lang w:val="es-ES"/>
        </w:rPr>
        <w:t xml:space="preserve">consistió en </w:t>
      </w:r>
      <w:r w:rsidR="00F40F39" w:rsidRPr="00FF1A85">
        <w:rPr>
          <w:sz w:val="22"/>
          <w:szCs w:val="22"/>
          <w:lang w:val="es-ES"/>
        </w:rPr>
        <w:t>insertar</w:t>
      </w:r>
      <w:r w:rsidR="00C959C8" w:rsidRPr="00FF1A85">
        <w:rPr>
          <w:sz w:val="22"/>
          <w:szCs w:val="22"/>
          <w:lang w:val="es-ES"/>
        </w:rPr>
        <w:t xml:space="preserve"> </w:t>
      </w:r>
      <w:r w:rsidR="00483B63" w:rsidRPr="00FF1A85">
        <w:rPr>
          <w:sz w:val="22"/>
          <w:szCs w:val="22"/>
          <w:lang w:val="es-ES"/>
        </w:rPr>
        <w:t xml:space="preserve">en el cuestionario </w:t>
      </w:r>
      <w:r w:rsidR="00C959C8" w:rsidRPr="00FF1A85">
        <w:rPr>
          <w:sz w:val="22"/>
          <w:szCs w:val="22"/>
          <w:lang w:val="es-ES"/>
        </w:rPr>
        <w:t xml:space="preserve">información </w:t>
      </w:r>
      <w:r w:rsidR="00483B63" w:rsidRPr="00FF1A85">
        <w:rPr>
          <w:sz w:val="22"/>
          <w:szCs w:val="22"/>
          <w:lang w:val="es-ES"/>
        </w:rPr>
        <w:t>sobre la desigualdad de ingresos actual en Estados Unidos después de la</w:t>
      </w:r>
      <w:r w:rsidR="00C959C8" w:rsidRPr="00FF1A85">
        <w:rPr>
          <w:sz w:val="22"/>
          <w:szCs w:val="22"/>
          <w:lang w:val="es-ES"/>
        </w:rPr>
        <w:t xml:space="preserve"> pregunta sobre percepción de desigualdad existente</w:t>
      </w:r>
      <w:r w:rsidR="00483B63" w:rsidRPr="00FF1A85">
        <w:rPr>
          <w:sz w:val="22"/>
          <w:szCs w:val="22"/>
          <w:lang w:val="es-ES"/>
        </w:rPr>
        <w:t>, y justo</w:t>
      </w:r>
      <w:r w:rsidR="00C959C8" w:rsidRPr="00FF1A85">
        <w:rPr>
          <w:sz w:val="22"/>
          <w:szCs w:val="22"/>
          <w:lang w:val="es-ES"/>
        </w:rPr>
        <w:t xml:space="preserve"> </w:t>
      </w:r>
      <w:r w:rsidR="00483B63" w:rsidRPr="00FF1A85">
        <w:rPr>
          <w:sz w:val="22"/>
          <w:szCs w:val="22"/>
          <w:lang w:val="es-ES"/>
        </w:rPr>
        <w:t xml:space="preserve">antes que la pregunta sobre cuánto </w:t>
      </w:r>
      <w:r w:rsidR="00483B63" w:rsidRPr="00FF1A85">
        <w:rPr>
          <w:i/>
          <w:iCs/>
          <w:sz w:val="22"/>
          <w:szCs w:val="22"/>
          <w:lang w:val="es-ES"/>
        </w:rPr>
        <w:t>debiera</w:t>
      </w:r>
      <w:r w:rsidR="00483B63" w:rsidRPr="00FF1A85">
        <w:rPr>
          <w:sz w:val="22"/>
          <w:szCs w:val="22"/>
          <w:lang w:val="es-ES"/>
        </w:rPr>
        <w:t xml:space="preserve"> ser la desigualdad. </w:t>
      </w:r>
      <w:r w:rsidR="00B45632" w:rsidRPr="00FF1A85">
        <w:rPr>
          <w:sz w:val="22"/>
          <w:szCs w:val="22"/>
          <w:lang w:val="es-ES"/>
        </w:rPr>
        <w:t>El grupo de control tuvo que responder</w:t>
      </w:r>
      <w:r w:rsidR="00B45632">
        <w:rPr>
          <w:sz w:val="22"/>
          <w:szCs w:val="22"/>
          <w:lang w:val="es-ES"/>
        </w:rPr>
        <w:t xml:space="preserve"> </w:t>
      </w:r>
      <w:r w:rsidR="00B45632" w:rsidRPr="00FF1A85">
        <w:rPr>
          <w:sz w:val="22"/>
          <w:szCs w:val="22"/>
          <w:lang w:val="es-ES"/>
        </w:rPr>
        <w:t xml:space="preserve">las preguntas sobre desigualdad de ingresos percibida y recomendada de manera consecutiva sin </w:t>
      </w:r>
      <w:r w:rsidR="00B45632">
        <w:rPr>
          <w:sz w:val="22"/>
          <w:szCs w:val="22"/>
          <w:lang w:val="es-ES"/>
        </w:rPr>
        <w:t>esta i</w:t>
      </w:r>
      <w:r w:rsidR="00B45632" w:rsidRPr="00FF1A85">
        <w:rPr>
          <w:sz w:val="22"/>
          <w:szCs w:val="22"/>
          <w:lang w:val="es-ES"/>
        </w:rPr>
        <w:t xml:space="preserve">nformación adicional. </w:t>
      </w:r>
      <w:r w:rsidR="00483B63" w:rsidRPr="00FF1A85">
        <w:rPr>
          <w:sz w:val="22"/>
          <w:szCs w:val="22"/>
          <w:lang w:val="es-ES"/>
        </w:rPr>
        <w:t>El resto de las preguntas tanto sociodemográficas como actitudinales</w:t>
      </w:r>
      <w:r w:rsidR="00275811">
        <w:rPr>
          <w:sz w:val="22"/>
          <w:szCs w:val="22"/>
          <w:lang w:val="es-ES"/>
        </w:rPr>
        <w:t xml:space="preserve">, incluyendo la escala de </w:t>
      </w:r>
      <w:r w:rsidR="009C17E1">
        <w:rPr>
          <w:sz w:val="22"/>
          <w:szCs w:val="22"/>
          <w:lang w:val="es-ES"/>
        </w:rPr>
        <w:t>“</w:t>
      </w:r>
      <w:r w:rsidR="00275811">
        <w:rPr>
          <w:sz w:val="22"/>
          <w:szCs w:val="22"/>
          <w:lang w:val="es-ES"/>
        </w:rPr>
        <w:t>Creencia en un Mundo Justo”</w:t>
      </w:r>
      <w:r w:rsidR="00483B63" w:rsidRPr="00FF1A85">
        <w:rPr>
          <w:sz w:val="22"/>
          <w:szCs w:val="22"/>
          <w:lang w:val="es-ES"/>
        </w:rPr>
        <w:t xml:space="preserve"> fueron </w:t>
      </w:r>
      <w:r w:rsidR="00275811">
        <w:rPr>
          <w:sz w:val="22"/>
          <w:szCs w:val="22"/>
          <w:lang w:val="es-ES"/>
        </w:rPr>
        <w:t>preguntadas al total de la muestra</w:t>
      </w:r>
      <w:r w:rsidR="00FF1A85" w:rsidRPr="00FF1A85">
        <w:rPr>
          <w:sz w:val="22"/>
          <w:szCs w:val="22"/>
          <w:lang w:val="es-ES"/>
        </w:rPr>
        <w:t>.</w:t>
      </w:r>
      <w:r w:rsidR="00483B63" w:rsidRPr="00FF1A85">
        <w:rPr>
          <w:sz w:val="22"/>
          <w:szCs w:val="22"/>
          <w:lang w:val="es-ES"/>
        </w:rPr>
        <w:t xml:space="preserve"> Dado que un 93% de</w:t>
      </w:r>
      <w:r w:rsidR="00FF1A85" w:rsidRPr="00FF1A85">
        <w:rPr>
          <w:sz w:val="22"/>
          <w:szCs w:val="22"/>
          <w:lang w:val="es-ES"/>
        </w:rPr>
        <w:t xml:space="preserve">l total de personas </w:t>
      </w:r>
      <w:r w:rsidR="00483B63" w:rsidRPr="00FF1A85">
        <w:rPr>
          <w:sz w:val="22"/>
          <w:szCs w:val="22"/>
          <w:lang w:val="es-ES"/>
        </w:rPr>
        <w:t xml:space="preserve">pensaba que la desigualdad en el país era menor que la que había en la realidad, con el tratamiento </w:t>
      </w:r>
      <w:r w:rsidR="00F22BFE" w:rsidRPr="00FF1A85">
        <w:rPr>
          <w:sz w:val="22"/>
          <w:szCs w:val="22"/>
          <w:lang w:val="es-ES"/>
        </w:rPr>
        <w:t>se pudo</w:t>
      </w:r>
      <w:r w:rsidR="00483B63" w:rsidRPr="00FF1A85">
        <w:rPr>
          <w:sz w:val="22"/>
          <w:szCs w:val="22"/>
          <w:lang w:val="es-ES"/>
        </w:rPr>
        <w:t xml:space="preserve"> explorar si es </w:t>
      </w:r>
      <w:r w:rsidR="00B04C4B">
        <w:rPr>
          <w:sz w:val="22"/>
          <w:szCs w:val="22"/>
          <w:lang w:val="es-ES"/>
        </w:rPr>
        <w:t xml:space="preserve">que </w:t>
      </w:r>
      <w:r w:rsidR="00F22BFE" w:rsidRPr="00FF1A85">
        <w:rPr>
          <w:sz w:val="22"/>
          <w:szCs w:val="22"/>
          <w:lang w:val="es-ES"/>
        </w:rPr>
        <w:t>al mostrarle</w:t>
      </w:r>
      <w:r w:rsidR="00B04C4B">
        <w:rPr>
          <w:sz w:val="22"/>
          <w:szCs w:val="22"/>
          <w:lang w:val="es-ES"/>
        </w:rPr>
        <w:t xml:space="preserve"> a esas personas </w:t>
      </w:r>
      <w:r w:rsidR="00F22BFE" w:rsidRPr="00FF1A85">
        <w:rPr>
          <w:sz w:val="22"/>
          <w:szCs w:val="22"/>
          <w:lang w:val="es-ES"/>
        </w:rPr>
        <w:t xml:space="preserve">que la brecha </w:t>
      </w:r>
      <w:r w:rsidR="00B04C4B">
        <w:rPr>
          <w:sz w:val="22"/>
          <w:szCs w:val="22"/>
          <w:lang w:val="es-ES"/>
        </w:rPr>
        <w:t>de inequidad</w:t>
      </w:r>
      <w:r w:rsidR="00F22BFE" w:rsidRPr="00FF1A85">
        <w:rPr>
          <w:sz w:val="22"/>
          <w:szCs w:val="22"/>
          <w:lang w:val="es-ES"/>
        </w:rPr>
        <w:t xml:space="preserve"> era mayor, se producía </w:t>
      </w:r>
      <w:r w:rsidR="00B04C4B">
        <w:rPr>
          <w:sz w:val="22"/>
          <w:szCs w:val="22"/>
          <w:lang w:val="es-ES"/>
        </w:rPr>
        <w:t xml:space="preserve">o no </w:t>
      </w:r>
      <w:r w:rsidR="00F22BFE" w:rsidRPr="00FF1A85">
        <w:rPr>
          <w:sz w:val="22"/>
          <w:szCs w:val="22"/>
          <w:lang w:val="es-ES"/>
        </w:rPr>
        <w:t>un ajuste donde luego recomendasen mayores niveles de desigualda</w:t>
      </w:r>
      <w:r w:rsidR="00FF1A85" w:rsidRPr="00FF1A85">
        <w:rPr>
          <w:sz w:val="22"/>
          <w:szCs w:val="22"/>
          <w:lang w:val="es-ES"/>
        </w:rPr>
        <w:t xml:space="preserve">d que quienes no recibieron esa información. Como resultado </w:t>
      </w:r>
      <w:r w:rsidR="00B45632">
        <w:rPr>
          <w:sz w:val="22"/>
          <w:szCs w:val="22"/>
          <w:lang w:val="es-ES"/>
        </w:rPr>
        <w:t>se obtuvo</w:t>
      </w:r>
      <w:r w:rsidR="00FF1A85" w:rsidRPr="00FF1A85">
        <w:rPr>
          <w:sz w:val="22"/>
          <w:szCs w:val="22"/>
          <w:lang w:val="es-ES"/>
        </w:rPr>
        <w:t xml:space="preserve"> que, acorde a lo esperado, el grupo tratado mostró un aumento estadísticamente significativo de un 50% en la desigualdad </w:t>
      </w:r>
      <w:r w:rsidR="00B04C4B">
        <w:rPr>
          <w:sz w:val="22"/>
          <w:szCs w:val="22"/>
          <w:lang w:val="es-ES"/>
        </w:rPr>
        <w:t xml:space="preserve">media </w:t>
      </w:r>
      <w:r w:rsidR="00FF1A85" w:rsidRPr="00FF1A85">
        <w:rPr>
          <w:sz w:val="22"/>
          <w:szCs w:val="22"/>
          <w:lang w:val="es-ES"/>
        </w:rPr>
        <w:t xml:space="preserve">que recomendaron, en contraste con el grupo de control. En Suecia se replicaron las mismas condiciones de tratamiento con 250 participantes y obtuvieron un resultado similar: el grupo tratado obtuvo un aumento del 20% en la desigualdad recomendada, en contraste con el grupo de control. </w:t>
      </w:r>
    </w:p>
    <w:p w14:paraId="732DF738" w14:textId="77777777" w:rsidR="00F22BFE" w:rsidRPr="00FF1A85" w:rsidRDefault="00F22BFE" w:rsidP="00D70A60">
      <w:pPr>
        <w:jc w:val="both"/>
        <w:rPr>
          <w:sz w:val="22"/>
          <w:szCs w:val="22"/>
          <w:lang w:val="es-ES"/>
        </w:rPr>
      </w:pPr>
    </w:p>
    <w:p w14:paraId="45720732" w14:textId="77777777" w:rsidR="00F22BFE" w:rsidRDefault="00F22BFE" w:rsidP="00D70A60">
      <w:pPr>
        <w:jc w:val="both"/>
        <w:rPr>
          <w:sz w:val="22"/>
          <w:szCs w:val="22"/>
          <w:lang w:val="es-ES"/>
        </w:rPr>
      </w:pPr>
    </w:p>
    <w:p w14:paraId="428AD9B6" w14:textId="77777777" w:rsidR="00B45632" w:rsidRDefault="00B45632" w:rsidP="00D70A60">
      <w:pPr>
        <w:jc w:val="both"/>
        <w:rPr>
          <w:sz w:val="22"/>
          <w:szCs w:val="22"/>
          <w:lang w:val="es-ES"/>
        </w:rPr>
      </w:pPr>
    </w:p>
    <w:p w14:paraId="63CEFF12" w14:textId="77777777" w:rsidR="00B45632" w:rsidRDefault="00B45632" w:rsidP="00D70A60">
      <w:pPr>
        <w:jc w:val="both"/>
        <w:rPr>
          <w:sz w:val="22"/>
          <w:szCs w:val="22"/>
          <w:lang w:val="es-ES"/>
        </w:rPr>
      </w:pPr>
    </w:p>
    <w:p w14:paraId="171C3B38" w14:textId="77777777" w:rsidR="00D97732" w:rsidRDefault="00D97732" w:rsidP="00D97732">
      <w:pPr>
        <w:pStyle w:val="Prrafodelista"/>
        <w:numPr>
          <w:ilvl w:val="0"/>
          <w:numId w:val="1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>Descripción de nuestra metodología</w:t>
      </w:r>
    </w:p>
    <w:p w14:paraId="3118997A" w14:textId="77777777" w:rsidR="00275811" w:rsidRPr="00A55B22" w:rsidRDefault="00DF41D3" w:rsidP="00D9773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Para replicar el experimento</w:t>
      </w:r>
      <w:r w:rsidR="00863181">
        <w:rPr>
          <w:sz w:val="22"/>
          <w:szCs w:val="22"/>
          <w:lang w:val="es-ES"/>
        </w:rPr>
        <w:t xml:space="preserve"> </w:t>
      </w:r>
      <w:r w:rsidR="00391035">
        <w:rPr>
          <w:sz w:val="22"/>
          <w:szCs w:val="22"/>
          <w:lang w:val="es-ES"/>
        </w:rPr>
        <w:t>de</w:t>
      </w:r>
      <w:r>
        <w:rPr>
          <w:sz w:val="22"/>
          <w:szCs w:val="22"/>
          <w:lang w:val="es-ES"/>
        </w:rPr>
        <w:t xml:space="preserve"> Trump (2017)</w:t>
      </w:r>
      <w:r w:rsidR="00B04C4B">
        <w:rPr>
          <w:sz w:val="22"/>
          <w:szCs w:val="22"/>
          <w:lang w:val="es-ES"/>
        </w:rPr>
        <w:t xml:space="preserve"> en el contexto chileno </w:t>
      </w:r>
      <w:r>
        <w:rPr>
          <w:sz w:val="22"/>
          <w:szCs w:val="22"/>
          <w:lang w:val="es-ES"/>
        </w:rPr>
        <w:t xml:space="preserve">y así evaluar la hipótesis de ajuste, se </w:t>
      </w:r>
      <w:r w:rsidR="00B45632">
        <w:rPr>
          <w:sz w:val="22"/>
          <w:szCs w:val="22"/>
          <w:lang w:val="es-ES"/>
        </w:rPr>
        <w:t xml:space="preserve">utilizó la </w:t>
      </w:r>
      <w:r w:rsidR="00B04C4B">
        <w:rPr>
          <w:sz w:val="22"/>
          <w:szCs w:val="22"/>
          <w:lang w:val="es-ES"/>
        </w:rPr>
        <w:t xml:space="preserve">misma </w:t>
      </w:r>
      <w:r w:rsidR="00B45632">
        <w:rPr>
          <w:sz w:val="22"/>
          <w:szCs w:val="22"/>
          <w:lang w:val="es-ES"/>
        </w:rPr>
        <w:t>batería de preguntas del módulo de desigualdad social de la ISSP</w:t>
      </w:r>
      <w:r w:rsidR="00B04C4B">
        <w:rPr>
          <w:sz w:val="22"/>
          <w:szCs w:val="22"/>
          <w:lang w:val="es-ES"/>
        </w:rPr>
        <w:t xml:space="preserve">, </w:t>
      </w:r>
      <w:r w:rsidR="00B45632">
        <w:rPr>
          <w:sz w:val="22"/>
          <w:szCs w:val="22"/>
          <w:lang w:val="es-ES"/>
        </w:rPr>
        <w:t xml:space="preserve">donde se le pregunta a los encuestados sobre cuánto dinero creen que ganan al año una lista de ocupaciones, y luego se les pregunta cuánto creen que </w:t>
      </w:r>
      <w:r w:rsidR="00B45632">
        <w:rPr>
          <w:i/>
          <w:iCs/>
          <w:sz w:val="22"/>
          <w:szCs w:val="22"/>
          <w:lang w:val="es-ES"/>
        </w:rPr>
        <w:t xml:space="preserve">deberían </w:t>
      </w:r>
      <w:r w:rsidR="00B45632">
        <w:rPr>
          <w:sz w:val="22"/>
          <w:szCs w:val="22"/>
          <w:lang w:val="es-ES"/>
        </w:rPr>
        <w:t>ganar</w:t>
      </w:r>
      <w:r w:rsidR="00B45632">
        <w:rPr>
          <w:rStyle w:val="Refdenotaalpie"/>
          <w:sz w:val="22"/>
          <w:szCs w:val="22"/>
          <w:lang w:val="es-ES"/>
        </w:rPr>
        <w:footnoteReference w:id="2"/>
      </w:r>
      <w:r w:rsidR="00391035">
        <w:rPr>
          <w:sz w:val="22"/>
          <w:szCs w:val="22"/>
          <w:lang w:val="es-ES"/>
        </w:rPr>
        <w:t xml:space="preserve"> (la única diferencia es que en </w:t>
      </w:r>
      <w:r w:rsidR="009C17E1">
        <w:rPr>
          <w:sz w:val="22"/>
          <w:szCs w:val="22"/>
          <w:lang w:val="es-ES"/>
        </w:rPr>
        <w:t xml:space="preserve">este experimento se pregunta </w:t>
      </w:r>
      <w:r w:rsidR="00391035">
        <w:rPr>
          <w:sz w:val="22"/>
          <w:szCs w:val="22"/>
          <w:lang w:val="es-ES"/>
        </w:rPr>
        <w:t>por el ingreso mensual)</w:t>
      </w:r>
      <w:r w:rsidR="00275811">
        <w:rPr>
          <w:sz w:val="22"/>
          <w:szCs w:val="22"/>
          <w:lang w:val="es-ES"/>
        </w:rPr>
        <w:t xml:space="preserve">. Se exploraron dos formas </w:t>
      </w:r>
      <w:r w:rsidR="00F80244">
        <w:rPr>
          <w:sz w:val="22"/>
          <w:szCs w:val="22"/>
          <w:lang w:val="es-ES"/>
        </w:rPr>
        <w:t>de</w:t>
      </w:r>
      <w:r w:rsidR="00A55B22">
        <w:rPr>
          <w:sz w:val="22"/>
          <w:szCs w:val="22"/>
          <w:lang w:val="es-ES"/>
        </w:rPr>
        <w:t xml:space="preserve"> </w:t>
      </w:r>
      <w:r w:rsidR="00F80244">
        <w:rPr>
          <w:sz w:val="22"/>
          <w:szCs w:val="22"/>
          <w:lang w:val="es-ES"/>
        </w:rPr>
        <w:t>medición de</w:t>
      </w:r>
      <w:r w:rsidR="00A55B22">
        <w:rPr>
          <w:sz w:val="22"/>
          <w:szCs w:val="22"/>
          <w:lang w:val="es-ES"/>
        </w:rPr>
        <w:t xml:space="preserve"> </w:t>
      </w:r>
      <w:r w:rsidR="00275811">
        <w:rPr>
          <w:sz w:val="22"/>
          <w:szCs w:val="22"/>
          <w:lang w:val="es-ES"/>
        </w:rPr>
        <w:t>la variable dependiente, la cual, al igual que en Trump (2017) buscaba medir la opinión de los respondientes sobre cuán grande</w:t>
      </w:r>
      <w:r w:rsidR="00A55B22">
        <w:rPr>
          <w:sz w:val="22"/>
          <w:szCs w:val="22"/>
          <w:lang w:val="es-ES"/>
        </w:rPr>
        <w:t xml:space="preserve"> </w:t>
      </w:r>
      <w:r w:rsidR="00A55B22">
        <w:rPr>
          <w:i/>
          <w:iCs/>
          <w:sz w:val="22"/>
          <w:szCs w:val="22"/>
          <w:lang w:val="es-ES"/>
        </w:rPr>
        <w:t>debiese</w:t>
      </w:r>
      <w:r w:rsidR="00A55B22">
        <w:rPr>
          <w:sz w:val="22"/>
          <w:szCs w:val="22"/>
          <w:lang w:val="es-ES"/>
        </w:rPr>
        <w:t xml:space="preserve"> ser la brecha de ingresos entre las ocupaciones. </w:t>
      </w:r>
      <w:r w:rsidR="00F23002">
        <w:rPr>
          <w:sz w:val="22"/>
          <w:szCs w:val="22"/>
          <w:lang w:val="es-ES"/>
        </w:rPr>
        <w:t xml:space="preserve">La primera, </w:t>
      </w:r>
      <w:r w:rsidR="00B04C4B">
        <w:rPr>
          <w:sz w:val="22"/>
          <w:szCs w:val="22"/>
          <w:lang w:val="es-ES"/>
        </w:rPr>
        <w:t>es</w:t>
      </w:r>
      <w:r w:rsidR="00F23002">
        <w:rPr>
          <w:sz w:val="22"/>
          <w:szCs w:val="22"/>
          <w:lang w:val="es-ES"/>
        </w:rPr>
        <w:t xml:space="preserve"> la forma de medición original de la autora y se construye en cada observación según la </w:t>
      </w:r>
      <w:r w:rsidR="00B04C4B">
        <w:rPr>
          <w:sz w:val="22"/>
          <w:szCs w:val="22"/>
          <w:lang w:val="es-ES"/>
        </w:rPr>
        <w:t xml:space="preserve">diferencia entre la </w:t>
      </w:r>
      <w:r w:rsidR="00F23002">
        <w:rPr>
          <w:sz w:val="22"/>
          <w:szCs w:val="22"/>
          <w:lang w:val="es-ES"/>
        </w:rPr>
        <w:t xml:space="preserve">ocupación que cada persona encuestada define como merecedora de mayor y menor salario, es decir, por la </w:t>
      </w:r>
      <w:r w:rsidR="00B04C4B">
        <w:rPr>
          <w:sz w:val="22"/>
          <w:szCs w:val="22"/>
          <w:lang w:val="es-ES"/>
        </w:rPr>
        <w:t>jerarquización</w:t>
      </w:r>
      <w:r w:rsidR="00F23002">
        <w:rPr>
          <w:sz w:val="22"/>
          <w:szCs w:val="22"/>
          <w:lang w:val="es-ES"/>
        </w:rPr>
        <w:t xml:space="preserve"> personal </w:t>
      </w:r>
      <w:r w:rsidR="00B04C4B">
        <w:rPr>
          <w:sz w:val="22"/>
          <w:szCs w:val="22"/>
          <w:lang w:val="es-ES"/>
        </w:rPr>
        <w:t xml:space="preserve">que hace cada uno </w:t>
      </w:r>
      <w:r w:rsidR="00F23002">
        <w:rPr>
          <w:sz w:val="22"/>
          <w:szCs w:val="22"/>
          <w:lang w:val="es-ES"/>
        </w:rPr>
        <w:t xml:space="preserve">de los ingresos </w:t>
      </w:r>
      <w:r w:rsidR="00B04C4B">
        <w:rPr>
          <w:sz w:val="22"/>
          <w:szCs w:val="22"/>
          <w:lang w:val="es-ES"/>
        </w:rPr>
        <w:t>de</w:t>
      </w:r>
      <w:r w:rsidR="00F23002">
        <w:rPr>
          <w:sz w:val="22"/>
          <w:szCs w:val="22"/>
          <w:lang w:val="es-ES"/>
        </w:rPr>
        <w:t xml:space="preserve"> la lista de ocupaciones. Así, la variable se calcularía como</w:t>
      </w:r>
      <w:r w:rsidR="00B04C4B">
        <w:rPr>
          <w:sz w:val="22"/>
          <w:szCs w:val="22"/>
          <w:lang w:val="es-ES"/>
        </w:rPr>
        <w:t>:</w:t>
      </w:r>
      <w:r w:rsidR="00F23002">
        <w:rPr>
          <w:sz w:val="22"/>
          <w:szCs w:val="22"/>
          <w:lang w:val="es-ES"/>
        </w:rPr>
        <w:t xml:space="preserve"> </w:t>
      </w:r>
      <w:proofErr w:type="gramStart"/>
      <w:r w:rsidR="00F23002" w:rsidRPr="00FF1A85">
        <w:rPr>
          <w:i/>
          <w:iCs/>
          <w:sz w:val="22"/>
          <w:szCs w:val="22"/>
          <w:lang w:val="es-ES"/>
        </w:rPr>
        <w:t>log(</w:t>
      </w:r>
      <w:proofErr w:type="gramEnd"/>
      <w:r w:rsidR="00F23002" w:rsidRPr="00FF1A85">
        <w:rPr>
          <w:i/>
          <w:iCs/>
          <w:sz w:val="22"/>
          <w:szCs w:val="22"/>
          <w:lang w:val="es-ES"/>
        </w:rPr>
        <w:t xml:space="preserve">ingreso más alto recomendado por </w:t>
      </w:r>
      <w:r w:rsidR="00B04C4B">
        <w:rPr>
          <w:i/>
          <w:iCs/>
          <w:sz w:val="22"/>
          <w:szCs w:val="22"/>
          <w:lang w:val="es-ES"/>
        </w:rPr>
        <w:t>encuestado</w:t>
      </w:r>
      <w:r w:rsidR="00F23002" w:rsidRPr="00FF1A85">
        <w:rPr>
          <w:i/>
          <w:iCs/>
          <w:sz w:val="22"/>
          <w:szCs w:val="22"/>
          <w:lang w:val="es-ES"/>
        </w:rPr>
        <w:t xml:space="preserve"> / ingreso más bajo recomendado por </w:t>
      </w:r>
      <w:r w:rsidR="00B04C4B">
        <w:rPr>
          <w:i/>
          <w:iCs/>
          <w:sz w:val="22"/>
          <w:szCs w:val="22"/>
          <w:lang w:val="es-ES"/>
        </w:rPr>
        <w:t>encuestado</w:t>
      </w:r>
      <w:r w:rsidR="00F23002" w:rsidRPr="00FF1A85">
        <w:rPr>
          <w:i/>
          <w:iCs/>
          <w:sz w:val="22"/>
          <w:szCs w:val="22"/>
          <w:lang w:val="es-ES"/>
        </w:rPr>
        <w:t>)</w:t>
      </w:r>
      <w:r w:rsidR="00F23002" w:rsidRPr="00FF1A85">
        <w:rPr>
          <w:sz w:val="22"/>
          <w:szCs w:val="22"/>
          <w:lang w:val="es-ES"/>
        </w:rPr>
        <w:t xml:space="preserve">. </w:t>
      </w:r>
      <w:r w:rsidR="00F23002">
        <w:rPr>
          <w:sz w:val="22"/>
          <w:szCs w:val="22"/>
          <w:lang w:val="es-ES"/>
        </w:rPr>
        <w:t xml:space="preserve">Una segunda manera de estimar esta variable es calcular la diferencia a partir del ingreso declarado en la ocupación de mayor estatus -gerente de una gran empresa- y la de menor estatus -obrero no calificado de una fábrica- (Jasso, 1999), medida que ha sido empleada anteriormente en estudios realizados en Chile </w:t>
      </w:r>
      <w:commentRangeStart w:id="2"/>
      <w:commentRangeStart w:id="3"/>
      <w:r w:rsidR="00F23002">
        <w:rPr>
          <w:sz w:val="22"/>
          <w:szCs w:val="22"/>
          <w:lang w:val="es-ES"/>
        </w:rPr>
        <w:t xml:space="preserve">(Castillo, 2012; Castillo et al., 2012). </w:t>
      </w:r>
      <w:commentRangeEnd w:id="2"/>
      <w:r w:rsidR="00863D89">
        <w:rPr>
          <w:rStyle w:val="Refdecomentario"/>
        </w:rPr>
        <w:commentReference w:id="2"/>
      </w:r>
      <w:commentRangeEnd w:id="3"/>
      <w:r w:rsidR="00052B7F">
        <w:rPr>
          <w:rStyle w:val="Refdecomentario"/>
        </w:rPr>
        <w:commentReference w:id="3"/>
      </w:r>
      <w:r w:rsidR="00F23002">
        <w:rPr>
          <w:sz w:val="22"/>
          <w:szCs w:val="22"/>
          <w:lang w:val="es-ES"/>
        </w:rPr>
        <w:t xml:space="preserve">Así, tendríamos el siguiente ratio: </w:t>
      </w:r>
      <w:proofErr w:type="gramStart"/>
      <w:r w:rsidR="00F23002" w:rsidRPr="00FF1A85">
        <w:rPr>
          <w:i/>
          <w:iCs/>
          <w:sz w:val="22"/>
          <w:szCs w:val="22"/>
          <w:lang w:val="es-ES"/>
        </w:rPr>
        <w:t>log(</w:t>
      </w:r>
      <w:proofErr w:type="gramEnd"/>
      <w:r w:rsidR="00F23002" w:rsidRPr="00FF1A85">
        <w:rPr>
          <w:i/>
          <w:iCs/>
          <w:sz w:val="22"/>
          <w:szCs w:val="22"/>
          <w:lang w:val="es-ES"/>
        </w:rPr>
        <w:t xml:space="preserve">ingreso </w:t>
      </w:r>
      <w:r w:rsidR="00F23002">
        <w:rPr>
          <w:i/>
          <w:iCs/>
          <w:sz w:val="22"/>
          <w:szCs w:val="22"/>
          <w:lang w:val="es-ES"/>
        </w:rPr>
        <w:t>recomendado para gerente</w:t>
      </w:r>
      <w:r w:rsidR="00F23002" w:rsidRPr="00FF1A85">
        <w:rPr>
          <w:i/>
          <w:iCs/>
          <w:sz w:val="22"/>
          <w:szCs w:val="22"/>
          <w:lang w:val="es-ES"/>
        </w:rPr>
        <w:t xml:space="preserve"> / ingreso</w:t>
      </w:r>
      <w:r w:rsidR="00F23002">
        <w:rPr>
          <w:i/>
          <w:iCs/>
          <w:sz w:val="22"/>
          <w:szCs w:val="22"/>
          <w:lang w:val="es-ES"/>
        </w:rPr>
        <w:t xml:space="preserve"> recomendado para obrero</w:t>
      </w:r>
      <w:r w:rsidR="00F23002" w:rsidRPr="00FF1A85">
        <w:rPr>
          <w:i/>
          <w:iCs/>
          <w:sz w:val="22"/>
          <w:szCs w:val="22"/>
          <w:lang w:val="es-ES"/>
        </w:rPr>
        <w:t>)</w:t>
      </w:r>
      <w:r w:rsidR="00F23002" w:rsidRPr="00FF1A85">
        <w:rPr>
          <w:sz w:val="22"/>
          <w:szCs w:val="22"/>
          <w:lang w:val="es-ES"/>
        </w:rPr>
        <w:t>.</w:t>
      </w:r>
    </w:p>
    <w:p w14:paraId="17C4B7C3" w14:textId="77777777" w:rsidR="00275811" w:rsidRDefault="00275811" w:rsidP="00D97732">
      <w:pPr>
        <w:jc w:val="both"/>
        <w:rPr>
          <w:sz w:val="22"/>
          <w:szCs w:val="22"/>
          <w:lang w:val="es-ES"/>
        </w:rPr>
      </w:pPr>
    </w:p>
    <w:p w14:paraId="70CA7087" w14:textId="77777777" w:rsidR="00275811" w:rsidRDefault="00275811" w:rsidP="00D97732">
      <w:pPr>
        <w:jc w:val="both"/>
        <w:rPr>
          <w:ins w:id="4" w:author="Julio Iturra" w:date="2020-05-14T13:13:00Z"/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experimento se llevó a cabo en la encuesta de corte transversal “Creencias políticas y sociales”, la cual se </w:t>
      </w:r>
      <w:r w:rsidR="00B04C4B">
        <w:rPr>
          <w:sz w:val="22"/>
          <w:szCs w:val="22"/>
          <w:lang w:val="es-ES"/>
        </w:rPr>
        <w:t>aplicó</w:t>
      </w:r>
      <w:r>
        <w:rPr>
          <w:sz w:val="22"/>
          <w:szCs w:val="22"/>
          <w:lang w:val="es-ES"/>
        </w:rPr>
        <w:t xml:space="preserve"> a fines del año 2014 en zonas urbanas de la Región Metropolitana. Con ella se logró una muestra total de 732 casos, </w:t>
      </w:r>
      <w:r w:rsidR="00B04C4B">
        <w:rPr>
          <w:sz w:val="22"/>
          <w:szCs w:val="22"/>
          <w:lang w:val="es-ES"/>
        </w:rPr>
        <w:t>los cuales están ponderados</w:t>
      </w:r>
      <w:r>
        <w:rPr>
          <w:sz w:val="22"/>
          <w:szCs w:val="22"/>
          <w:lang w:val="es-ES"/>
        </w:rPr>
        <w:t xml:space="preserve"> para ser representativ</w:t>
      </w:r>
      <w:r w:rsidR="00B04C4B">
        <w:rPr>
          <w:sz w:val="22"/>
          <w:szCs w:val="22"/>
          <w:lang w:val="es-ES"/>
        </w:rPr>
        <w:t>os</w:t>
      </w:r>
      <w:r>
        <w:rPr>
          <w:sz w:val="22"/>
          <w:szCs w:val="22"/>
          <w:lang w:val="es-ES"/>
        </w:rPr>
        <w:t xml:space="preserve"> de la población urbana de la región. </w:t>
      </w:r>
      <w:r w:rsidR="00DA4988">
        <w:rPr>
          <w:sz w:val="22"/>
          <w:szCs w:val="22"/>
          <w:lang w:val="es-ES"/>
        </w:rPr>
        <w:t xml:space="preserve">El método de administración del cuestionario fue de manera presencial y a través de un </w:t>
      </w:r>
      <w:proofErr w:type="spellStart"/>
      <w:r w:rsidR="00DA4988">
        <w:rPr>
          <w:i/>
          <w:iCs/>
          <w:sz w:val="22"/>
          <w:szCs w:val="22"/>
          <w:lang w:val="es-ES"/>
        </w:rPr>
        <w:t>tablet</w:t>
      </w:r>
      <w:proofErr w:type="spellEnd"/>
      <w:r w:rsidR="00DA4988">
        <w:rPr>
          <w:i/>
          <w:iCs/>
          <w:sz w:val="22"/>
          <w:szCs w:val="22"/>
          <w:lang w:val="es-ES"/>
        </w:rPr>
        <w:t xml:space="preserve">. </w:t>
      </w:r>
      <w:r w:rsidR="0001629F">
        <w:rPr>
          <w:sz w:val="22"/>
          <w:szCs w:val="22"/>
          <w:lang w:val="es-ES"/>
        </w:rPr>
        <w:t>Dentro de los principales descriptivos sociodemográficos se tiene una edad media de 44 años, donde un 62% son mujeres, 18% tiene educación terciaria o superior y un 54% declara no tener posición política.</w:t>
      </w:r>
    </w:p>
    <w:p w14:paraId="214BF031" w14:textId="77777777" w:rsidR="00863D89" w:rsidRDefault="00863D89" w:rsidP="00D97732">
      <w:pPr>
        <w:jc w:val="both"/>
        <w:rPr>
          <w:ins w:id="5" w:author="Julio Iturra" w:date="2020-05-14T13:13:00Z"/>
          <w:sz w:val="22"/>
          <w:szCs w:val="22"/>
          <w:lang w:val="es-ES"/>
        </w:rPr>
      </w:pPr>
    </w:p>
    <w:p w14:paraId="794A5918" w14:textId="77777777" w:rsidR="00863D89" w:rsidRDefault="00863D89" w:rsidP="00D97732">
      <w:pPr>
        <w:jc w:val="both"/>
        <w:rPr>
          <w:sz w:val="22"/>
          <w:szCs w:val="22"/>
          <w:lang w:val="es-ES"/>
        </w:rPr>
      </w:pPr>
      <w:commentRangeStart w:id="6"/>
      <w:ins w:id="7" w:author="Julio Iturra" w:date="2020-05-14T13:13:00Z">
        <w:r w:rsidRPr="00052B7F">
          <w:rPr>
            <w:sz w:val="22"/>
            <w:szCs w:val="22"/>
            <w:highlight w:val="yellow"/>
            <w:lang w:val="es-ES"/>
          </w:rPr>
          <w:t>[Aquí tabla descriptivos generales de la muestra]</w:t>
        </w:r>
        <w:commentRangeEnd w:id="6"/>
        <w:r w:rsidRPr="00052B7F">
          <w:rPr>
            <w:rStyle w:val="Refdecomentario"/>
            <w:highlight w:val="yellow"/>
          </w:rPr>
          <w:commentReference w:id="6"/>
        </w:r>
      </w:ins>
    </w:p>
    <w:p w14:paraId="3448F0FF" w14:textId="77777777" w:rsidR="001642F8" w:rsidRDefault="001642F8" w:rsidP="00D97732">
      <w:pPr>
        <w:jc w:val="both"/>
        <w:rPr>
          <w:sz w:val="22"/>
          <w:szCs w:val="22"/>
          <w:lang w:val="es-ES"/>
        </w:rPr>
      </w:pPr>
    </w:p>
    <w:p w14:paraId="6D52231A" w14:textId="244A7E4A" w:rsidR="00563027" w:rsidRDefault="00F20785" w:rsidP="00D9773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 lo largo del cuestionario se miden distintos temas políticos y sociales, dentro de los cuales se encuentra este experimento. En su sección, el orden de las preguntas es el siguiente: en primer lugar, se </w:t>
      </w:r>
      <w:r w:rsidR="009C17E1">
        <w:rPr>
          <w:sz w:val="22"/>
          <w:szCs w:val="22"/>
          <w:lang w:val="es-ES"/>
        </w:rPr>
        <w:t>aplica la</w:t>
      </w:r>
      <w:r w:rsidR="009C17E1" w:rsidRPr="009C17E1">
        <w:rPr>
          <w:sz w:val="22"/>
          <w:szCs w:val="22"/>
          <w:lang w:val="es-ES"/>
        </w:rPr>
        <w:t xml:space="preserve"> </w:t>
      </w:r>
      <w:r w:rsidR="009C17E1">
        <w:rPr>
          <w:sz w:val="22"/>
          <w:szCs w:val="22"/>
          <w:lang w:val="es-ES"/>
        </w:rPr>
        <w:t>escala de “Creencia en un Mundo Justo”, luego se pregunta sobre cuánto creen que ganan al mes la</w:t>
      </w:r>
      <w:r w:rsidR="00AA46AB">
        <w:rPr>
          <w:sz w:val="22"/>
          <w:szCs w:val="22"/>
          <w:lang w:val="es-ES"/>
        </w:rPr>
        <w:t xml:space="preserve">s ocupaciones </w:t>
      </w:r>
      <w:r w:rsidR="009C17E1">
        <w:rPr>
          <w:sz w:val="22"/>
          <w:szCs w:val="22"/>
          <w:lang w:val="es-ES"/>
        </w:rPr>
        <w:t>ya mencionada</w:t>
      </w:r>
      <w:r w:rsidR="00AA46AB">
        <w:rPr>
          <w:sz w:val="22"/>
          <w:szCs w:val="22"/>
          <w:lang w:val="es-ES"/>
        </w:rPr>
        <w:t>s</w:t>
      </w:r>
      <w:r w:rsidR="009C17E1">
        <w:rPr>
          <w:sz w:val="22"/>
          <w:szCs w:val="22"/>
          <w:lang w:val="es-ES"/>
        </w:rPr>
        <w:t>, seguido por</w:t>
      </w:r>
      <w:r w:rsidR="00B04C4B">
        <w:rPr>
          <w:sz w:val="22"/>
          <w:szCs w:val="22"/>
          <w:lang w:val="es-ES"/>
        </w:rPr>
        <w:t xml:space="preserve"> preguntarles</w:t>
      </w:r>
      <w:r w:rsidR="00AA46AB">
        <w:rPr>
          <w:sz w:val="22"/>
          <w:szCs w:val="22"/>
          <w:lang w:val="es-ES"/>
        </w:rPr>
        <w:t xml:space="preserve"> acerca de</w:t>
      </w:r>
      <w:r w:rsidR="009C17E1">
        <w:rPr>
          <w:sz w:val="22"/>
          <w:szCs w:val="22"/>
          <w:lang w:val="es-ES"/>
        </w:rPr>
        <w:t xml:space="preserve"> cuánto cree</w:t>
      </w:r>
      <w:r w:rsidR="00AA46AB">
        <w:rPr>
          <w:sz w:val="22"/>
          <w:szCs w:val="22"/>
          <w:lang w:val="es-ES"/>
        </w:rPr>
        <w:t>n que</w:t>
      </w:r>
      <w:r w:rsidR="009C17E1">
        <w:rPr>
          <w:sz w:val="22"/>
          <w:szCs w:val="22"/>
          <w:lang w:val="es-ES"/>
        </w:rPr>
        <w:t xml:space="preserve"> </w:t>
      </w:r>
      <w:r w:rsidR="009C17E1">
        <w:rPr>
          <w:i/>
          <w:iCs/>
          <w:sz w:val="22"/>
          <w:szCs w:val="22"/>
          <w:lang w:val="es-ES"/>
        </w:rPr>
        <w:t>debería</w:t>
      </w:r>
      <w:r w:rsidR="009C17E1">
        <w:rPr>
          <w:sz w:val="22"/>
          <w:szCs w:val="22"/>
          <w:lang w:val="es-ES"/>
        </w:rPr>
        <w:t xml:space="preserve"> ganar al mes</w:t>
      </w:r>
      <w:r w:rsidR="00AA46AB">
        <w:rPr>
          <w:sz w:val="22"/>
          <w:szCs w:val="22"/>
          <w:lang w:val="es-ES"/>
        </w:rPr>
        <w:t xml:space="preserve"> cada ocupación</w:t>
      </w:r>
      <w:r w:rsidR="009C17E1">
        <w:rPr>
          <w:sz w:val="22"/>
          <w:szCs w:val="22"/>
          <w:lang w:val="es-ES"/>
        </w:rPr>
        <w:t xml:space="preserve">. En secciones posteriores del cuestionario se relevan otros temas sociodemográficos. Al igual que en Trump (2017), el tratamiento se insertó </w:t>
      </w:r>
      <w:commentRangeStart w:id="8"/>
      <w:r w:rsidR="00147BCE">
        <w:rPr>
          <w:sz w:val="22"/>
          <w:szCs w:val="22"/>
          <w:lang w:val="es-ES"/>
        </w:rPr>
        <w:t xml:space="preserve">entre </w:t>
      </w:r>
      <w:del w:id="9" w:author="Catalina Rufs Orellana" w:date="2020-05-14T18:11:00Z">
        <w:r w:rsidR="00147BCE" w:rsidDel="00052B7F">
          <w:rPr>
            <w:sz w:val="22"/>
            <w:szCs w:val="22"/>
            <w:lang w:val="es-ES"/>
          </w:rPr>
          <w:delText xml:space="preserve">medio </w:delText>
        </w:r>
        <w:commentRangeEnd w:id="8"/>
        <w:r w:rsidR="00A27732" w:rsidDel="00052B7F">
          <w:rPr>
            <w:rStyle w:val="Refdecomentario"/>
          </w:rPr>
          <w:commentReference w:id="8"/>
        </w:r>
        <w:r w:rsidR="00147BCE" w:rsidDel="00052B7F">
          <w:rPr>
            <w:sz w:val="22"/>
            <w:szCs w:val="22"/>
            <w:lang w:val="es-ES"/>
          </w:rPr>
          <w:delText xml:space="preserve">de </w:delText>
        </w:r>
      </w:del>
      <w:r w:rsidR="00147BCE">
        <w:rPr>
          <w:sz w:val="22"/>
          <w:szCs w:val="22"/>
          <w:lang w:val="es-ES"/>
        </w:rPr>
        <w:t>la pregunta</w:t>
      </w:r>
      <w:ins w:id="10" w:author="Catalina Rufs Orellana" w:date="2020-05-14T18:11:00Z">
        <w:r w:rsidR="00052B7F">
          <w:rPr>
            <w:sz w:val="22"/>
            <w:szCs w:val="22"/>
            <w:lang w:val="es-ES"/>
          </w:rPr>
          <w:t xml:space="preserve"> </w:t>
        </w:r>
      </w:ins>
      <w:r w:rsidR="00147BCE">
        <w:rPr>
          <w:sz w:val="22"/>
          <w:szCs w:val="22"/>
          <w:lang w:val="es-ES"/>
        </w:rPr>
        <w:t xml:space="preserve">sobre percepción de cuánto ganan y la recomendación </w:t>
      </w:r>
      <w:ins w:id="11" w:author="Catalina Rufs Orellana" w:date="2020-05-14T18:11:00Z">
        <w:r w:rsidR="00052B7F">
          <w:rPr>
            <w:sz w:val="22"/>
            <w:szCs w:val="22"/>
            <w:lang w:val="es-ES"/>
          </w:rPr>
          <w:t>de cuanto debe</w:t>
        </w:r>
      </w:ins>
      <w:ins w:id="12" w:author="Catalina Rufs Orellana" w:date="2020-05-14T18:12:00Z">
        <w:r w:rsidR="00052B7F">
          <w:rPr>
            <w:sz w:val="22"/>
            <w:szCs w:val="22"/>
            <w:lang w:val="es-ES"/>
          </w:rPr>
          <w:t>rían ganar</w:t>
        </w:r>
      </w:ins>
      <w:r w:rsidR="00147BCE">
        <w:rPr>
          <w:sz w:val="22"/>
          <w:szCs w:val="22"/>
          <w:lang w:val="es-ES"/>
        </w:rPr>
        <w:t>. Luego, a diferencia de ese estudio, en este experimento se contó con tres tipos de tratamientos distintos; en uno se insertó la información sobre los sueldos reales de esas ocupaciones en el país, en otro se insertó un párrafo en el cual se habla sobre la reforma educacional y cómo esta producirá equidad</w:t>
      </w:r>
      <w:r w:rsidR="00AA46AB">
        <w:rPr>
          <w:sz w:val="22"/>
          <w:szCs w:val="22"/>
          <w:lang w:val="es-ES"/>
        </w:rPr>
        <w:t>,</w:t>
      </w:r>
      <w:r w:rsidR="00147BCE">
        <w:rPr>
          <w:sz w:val="22"/>
          <w:szCs w:val="22"/>
          <w:lang w:val="es-ES"/>
        </w:rPr>
        <w:t xml:space="preserve"> pero en un plazo muy largo, y </w:t>
      </w:r>
      <w:r w:rsidR="00AA46AB">
        <w:rPr>
          <w:sz w:val="22"/>
          <w:szCs w:val="22"/>
          <w:lang w:val="es-ES"/>
        </w:rPr>
        <w:t>finalmente</w:t>
      </w:r>
      <w:r w:rsidR="00147BCE">
        <w:rPr>
          <w:sz w:val="22"/>
          <w:szCs w:val="22"/>
          <w:lang w:val="es-ES"/>
        </w:rPr>
        <w:t xml:space="preserve">, en un tercer tratamiento se insertaron ambas informaciones. De este modo, se buscó estudiar la hipótesis de ajuste mediante la actualización de la </w:t>
      </w:r>
      <w:r w:rsidR="00AA46AB">
        <w:rPr>
          <w:sz w:val="22"/>
          <w:szCs w:val="22"/>
          <w:lang w:val="es-ES"/>
        </w:rPr>
        <w:t>percepción de desigualdad de</w:t>
      </w:r>
      <w:r w:rsidR="00147BCE">
        <w:rPr>
          <w:sz w:val="22"/>
          <w:szCs w:val="22"/>
          <w:lang w:val="es-ES"/>
        </w:rPr>
        <w:t xml:space="preserve"> las personas tratadas a</w:t>
      </w:r>
      <w:r w:rsidR="008976C5">
        <w:rPr>
          <w:sz w:val="22"/>
          <w:szCs w:val="22"/>
          <w:lang w:val="es-ES"/>
        </w:rPr>
        <w:t xml:space="preserve"> través de</w:t>
      </w:r>
      <w:r w:rsidR="00AA46AB">
        <w:rPr>
          <w:sz w:val="22"/>
          <w:szCs w:val="22"/>
          <w:lang w:val="es-ES"/>
        </w:rPr>
        <w:t xml:space="preserve"> las</w:t>
      </w:r>
      <w:r w:rsidR="008976C5">
        <w:rPr>
          <w:sz w:val="22"/>
          <w:szCs w:val="22"/>
          <w:lang w:val="es-ES"/>
        </w:rPr>
        <w:t xml:space="preserve"> cifras </w:t>
      </w:r>
      <w:r w:rsidR="00AA46AB">
        <w:rPr>
          <w:sz w:val="22"/>
          <w:szCs w:val="22"/>
          <w:lang w:val="es-ES"/>
        </w:rPr>
        <w:t xml:space="preserve">reales </w:t>
      </w:r>
      <w:r w:rsidR="008976C5">
        <w:rPr>
          <w:sz w:val="22"/>
          <w:szCs w:val="22"/>
          <w:lang w:val="es-ES"/>
        </w:rPr>
        <w:t>y también, a través</w:t>
      </w:r>
      <w:r w:rsidR="00AA46AB">
        <w:rPr>
          <w:sz w:val="22"/>
          <w:szCs w:val="22"/>
          <w:lang w:val="es-ES"/>
        </w:rPr>
        <w:t xml:space="preserve"> de</w:t>
      </w:r>
      <w:r w:rsidR="008976C5">
        <w:rPr>
          <w:sz w:val="22"/>
          <w:szCs w:val="22"/>
          <w:lang w:val="es-ES"/>
        </w:rPr>
        <w:t xml:space="preserve"> </w:t>
      </w:r>
      <w:r w:rsidR="00563027">
        <w:rPr>
          <w:sz w:val="22"/>
          <w:szCs w:val="22"/>
          <w:lang w:val="es-ES"/>
        </w:rPr>
        <w:t xml:space="preserve">inducir la sensación de desigualdad </w:t>
      </w:r>
      <w:r w:rsidR="00AA46AB">
        <w:rPr>
          <w:sz w:val="22"/>
          <w:szCs w:val="22"/>
          <w:lang w:val="es-ES"/>
        </w:rPr>
        <w:t>usando</w:t>
      </w:r>
      <w:r w:rsidR="00563027">
        <w:rPr>
          <w:sz w:val="22"/>
          <w:szCs w:val="22"/>
          <w:lang w:val="es-ES"/>
        </w:rPr>
        <w:t xml:space="preserve"> la discusión de la reforma de educación que iba a traer </w:t>
      </w:r>
      <w:proofErr w:type="gramStart"/>
      <w:r w:rsidR="00563027">
        <w:rPr>
          <w:sz w:val="22"/>
          <w:szCs w:val="22"/>
          <w:lang w:val="es-ES"/>
        </w:rPr>
        <w:t>equidad</w:t>
      </w:r>
      <w:proofErr w:type="gramEnd"/>
      <w:r w:rsidR="00AA46AB">
        <w:rPr>
          <w:sz w:val="22"/>
          <w:szCs w:val="22"/>
          <w:lang w:val="es-ES"/>
        </w:rPr>
        <w:t xml:space="preserve"> pero solamente</w:t>
      </w:r>
      <w:r w:rsidR="00563027">
        <w:rPr>
          <w:sz w:val="22"/>
          <w:szCs w:val="22"/>
          <w:lang w:val="es-ES"/>
        </w:rPr>
        <w:t xml:space="preserve"> a largo plazo,</w:t>
      </w:r>
      <w:r w:rsidR="00AA46AB">
        <w:rPr>
          <w:sz w:val="22"/>
          <w:szCs w:val="22"/>
          <w:lang w:val="es-ES"/>
        </w:rPr>
        <w:t xml:space="preserve"> probablemente</w:t>
      </w:r>
      <w:r w:rsidR="00563027">
        <w:rPr>
          <w:sz w:val="22"/>
          <w:szCs w:val="22"/>
          <w:lang w:val="es-ES"/>
        </w:rPr>
        <w:t xml:space="preserve"> para futuras generaciones. </w:t>
      </w:r>
    </w:p>
    <w:p w14:paraId="03198CB1" w14:textId="77777777" w:rsidR="00F20785" w:rsidRDefault="008976C5" w:rsidP="00D9773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lastRenderedPageBreak/>
        <w:t xml:space="preserve"> </w:t>
      </w:r>
    </w:p>
    <w:p w14:paraId="303FA5FA" w14:textId="464601AB" w:rsidR="00134293" w:rsidRDefault="008976C5" w:rsidP="00D97732">
      <w:pPr>
        <w:jc w:val="both"/>
        <w:rPr>
          <w:ins w:id="13" w:author="Catalina Rufs Orellana" w:date="2020-05-14T18:26:00Z"/>
          <w:sz w:val="22"/>
          <w:szCs w:val="22"/>
          <w:lang w:val="es-ES"/>
        </w:rPr>
      </w:pPr>
      <w:r w:rsidRPr="00AA46AB">
        <w:rPr>
          <w:sz w:val="22"/>
          <w:szCs w:val="22"/>
          <w:highlight w:val="yellow"/>
          <w:lang w:val="es-ES"/>
        </w:rPr>
        <w:t xml:space="preserve">Antes de aleatorizar la muestra para obtener los tres grupos de tratamiento y el grupo de control, se aplicó un filtro en las observaciones para reducir </w:t>
      </w:r>
      <w:commentRangeStart w:id="14"/>
      <w:ins w:id="15" w:author="Catalina Rufs Orellana" w:date="2020-05-14T18:13:00Z">
        <w:r w:rsidR="00052B7F">
          <w:rPr>
            <w:sz w:val="22"/>
            <w:szCs w:val="22"/>
            <w:highlight w:val="yellow"/>
            <w:lang w:val="es-ES"/>
          </w:rPr>
          <w:t>la influencia</w:t>
        </w:r>
      </w:ins>
      <w:r w:rsidRPr="00AA46AB">
        <w:rPr>
          <w:sz w:val="22"/>
          <w:szCs w:val="22"/>
          <w:highlight w:val="yellow"/>
          <w:lang w:val="es-ES"/>
        </w:rPr>
        <w:t xml:space="preserve"> </w:t>
      </w:r>
      <w:commentRangeEnd w:id="14"/>
      <w:r w:rsidR="00240F49">
        <w:rPr>
          <w:rStyle w:val="Refdecomentario"/>
        </w:rPr>
        <w:commentReference w:id="14"/>
      </w:r>
      <w:r w:rsidRPr="00AA46AB">
        <w:rPr>
          <w:sz w:val="22"/>
          <w:szCs w:val="22"/>
          <w:highlight w:val="yellow"/>
          <w:lang w:val="es-ES"/>
        </w:rPr>
        <w:t xml:space="preserve">de </w:t>
      </w:r>
      <w:proofErr w:type="spellStart"/>
      <w:r w:rsidRPr="00AA46AB">
        <w:rPr>
          <w:i/>
          <w:iCs/>
          <w:sz w:val="22"/>
          <w:szCs w:val="22"/>
          <w:highlight w:val="yellow"/>
          <w:lang w:val="es-ES"/>
        </w:rPr>
        <w:t>outliers</w:t>
      </w:r>
      <w:proofErr w:type="spellEnd"/>
      <w:r w:rsidRPr="00AA46AB">
        <w:rPr>
          <w:sz w:val="22"/>
          <w:szCs w:val="22"/>
          <w:highlight w:val="yellow"/>
          <w:lang w:val="es-ES"/>
        </w:rPr>
        <w:t>. Así</w:t>
      </w:r>
      <w:r>
        <w:rPr>
          <w:sz w:val="22"/>
          <w:szCs w:val="22"/>
          <w:lang w:val="es-ES"/>
        </w:rPr>
        <w:t xml:space="preserve">, se recodificaron </w:t>
      </w:r>
      <w:r w:rsidR="00AA46AB">
        <w:rPr>
          <w:sz w:val="22"/>
          <w:szCs w:val="22"/>
          <w:lang w:val="es-ES"/>
        </w:rPr>
        <w:t xml:space="preserve">a valores perdidos </w:t>
      </w:r>
      <w:r>
        <w:rPr>
          <w:sz w:val="22"/>
          <w:szCs w:val="22"/>
          <w:lang w:val="es-ES"/>
        </w:rPr>
        <w:t xml:space="preserve">todas aquellas observaciones </w:t>
      </w:r>
      <w:ins w:id="16" w:author="Catalina Rufs Orellana" w:date="2020-05-14T18:26:00Z">
        <w:r w:rsidR="00134293">
          <w:rPr>
            <w:sz w:val="22"/>
            <w:szCs w:val="22"/>
            <w:lang w:val="es-ES"/>
          </w:rPr>
          <w:t xml:space="preserve">(percentil </w:t>
        </w:r>
      </w:ins>
      <w:ins w:id="17" w:author="Catalina Rufs Orellana" w:date="2020-05-14T18:27:00Z">
        <w:r w:rsidR="00134293">
          <w:rPr>
            <w:sz w:val="22"/>
            <w:szCs w:val="22"/>
            <w:lang w:val="es-ES"/>
          </w:rPr>
          <w:t xml:space="preserve">97,5) </w:t>
        </w:r>
      </w:ins>
      <w:ins w:id="18" w:author="Catalina Rufs Orellana" w:date="2020-05-14T18:25:00Z">
        <w:r w:rsidR="00134293">
          <w:rPr>
            <w:sz w:val="22"/>
            <w:szCs w:val="22"/>
            <w:lang w:val="es-ES"/>
          </w:rPr>
          <w:t xml:space="preserve">que </w:t>
        </w:r>
      </w:ins>
      <w:ins w:id="19" w:author="Catalina Rufs Orellana" w:date="2020-05-14T18:26:00Z">
        <w:r w:rsidR="00134293">
          <w:rPr>
            <w:sz w:val="22"/>
            <w:szCs w:val="22"/>
            <w:lang w:val="es-ES"/>
          </w:rPr>
          <w:t>cumplieran con las siguientes condiciones:</w:t>
        </w:r>
      </w:ins>
    </w:p>
    <w:p w14:paraId="6ECEB9C9" w14:textId="77777777" w:rsidR="00134293" w:rsidRDefault="00134293" w:rsidP="00D97732">
      <w:pPr>
        <w:jc w:val="both"/>
        <w:rPr>
          <w:ins w:id="20" w:author="Catalina Rufs Orellana" w:date="2020-05-14T18:26:00Z"/>
          <w:sz w:val="22"/>
          <w:szCs w:val="22"/>
          <w:lang w:val="es-ES"/>
        </w:rPr>
      </w:pPr>
    </w:p>
    <w:p w14:paraId="2DC9FC4C" w14:textId="0C607350" w:rsidR="006C36FF" w:rsidRPr="006C36FF" w:rsidRDefault="006C36FF" w:rsidP="006C36FF">
      <w:pPr>
        <w:pStyle w:val="Prrafodelista"/>
        <w:numPr>
          <w:ilvl w:val="0"/>
          <w:numId w:val="3"/>
        </w:numPr>
        <w:jc w:val="both"/>
        <w:rPr>
          <w:ins w:id="21" w:author="Catalina Rufs Orellana" w:date="2020-05-14T18:32:00Z"/>
          <w:sz w:val="22"/>
          <w:szCs w:val="22"/>
          <w:lang w:val="es-ES"/>
        </w:rPr>
      </w:pPr>
      <w:ins w:id="22" w:author="Catalina Rufs Orellana" w:date="2020-05-14T18:32:00Z">
        <w:r>
          <w:rPr>
            <w:sz w:val="22"/>
            <w:szCs w:val="22"/>
            <w:lang w:val="es-ES"/>
          </w:rPr>
          <w:t>Creer que obreros tienen un salario superior a $1.000.000 e inferior a $40.000</w:t>
        </w:r>
      </w:ins>
    </w:p>
    <w:p w14:paraId="362174C0" w14:textId="0A9246A2" w:rsidR="00134293" w:rsidRDefault="00134293" w:rsidP="00134293">
      <w:pPr>
        <w:pStyle w:val="Prrafodelista"/>
        <w:numPr>
          <w:ilvl w:val="0"/>
          <w:numId w:val="3"/>
        </w:numPr>
        <w:jc w:val="both"/>
        <w:rPr>
          <w:ins w:id="23" w:author="Catalina Rufs Orellana" w:date="2020-05-14T18:32:00Z"/>
          <w:sz w:val="22"/>
          <w:szCs w:val="22"/>
          <w:lang w:val="es-ES"/>
        </w:rPr>
      </w:pPr>
      <w:ins w:id="24" w:author="Catalina Rufs Orellana" w:date="2020-05-14T18:30:00Z">
        <w:r>
          <w:rPr>
            <w:sz w:val="22"/>
            <w:szCs w:val="22"/>
            <w:lang w:val="es-ES"/>
          </w:rPr>
          <w:t>Creer que gerentes tienen un salario</w:t>
        </w:r>
        <w:r>
          <w:rPr>
            <w:sz w:val="22"/>
            <w:szCs w:val="22"/>
            <w:lang w:val="es-ES"/>
          </w:rPr>
          <w:t xml:space="preserve"> </w:t>
        </w:r>
        <w:r w:rsidR="006C36FF">
          <w:rPr>
            <w:sz w:val="22"/>
            <w:szCs w:val="22"/>
            <w:lang w:val="es-ES"/>
          </w:rPr>
          <w:t>superior a $</w:t>
        </w:r>
      </w:ins>
      <w:ins w:id="25" w:author="Catalina Rufs Orellana" w:date="2020-05-14T18:31:00Z">
        <w:r w:rsidR="006C36FF">
          <w:rPr>
            <w:sz w:val="22"/>
            <w:szCs w:val="22"/>
            <w:lang w:val="es-ES"/>
          </w:rPr>
          <w:t>100.000.001 e inferior a $250.000</w:t>
        </w:r>
      </w:ins>
    </w:p>
    <w:p w14:paraId="28AC7A16" w14:textId="61B58E6F" w:rsidR="006C36FF" w:rsidRPr="006C36FF" w:rsidRDefault="006C36FF" w:rsidP="006C36FF">
      <w:pPr>
        <w:pStyle w:val="Prrafodelista"/>
        <w:numPr>
          <w:ilvl w:val="0"/>
          <w:numId w:val="3"/>
        </w:numPr>
        <w:jc w:val="both"/>
        <w:rPr>
          <w:ins w:id="26" w:author="Catalina Rufs Orellana" w:date="2020-05-14T18:31:00Z"/>
          <w:sz w:val="22"/>
          <w:szCs w:val="22"/>
          <w:lang w:val="es-ES"/>
        </w:rPr>
      </w:pPr>
      <w:proofErr w:type="gramStart"/>
      <w:ins w:id="27" w:author="Catalina Rufs Orellana" w:date="2020-05-14T18:32:00Z">
        <w:r>
          <w:rPr>
            <w:sz w:val="22"/>
            <w:szCs w:val="22"/>
            <w:lang w:val="es-ES"/>
          </w:rPr>
          <w:t>Recomendar</w:t>
        </w:r>
        <w:proofErr w:type="gramEnd"/>
        <w:r>
          <w:rPr>
            <w:sz w:val="22"/>
            <w:szCs w:val="22"/>
            <w:lang w:val="es-ES"/>
          </w:rPr>
          <w:t xml:space="preserve"> que obreros debiesen tener un salario inferior a $40.000</w:t>
        </w:r>
      </w:ins>
    </w:p>
    <w:p w14:paraId="06E498F5" w14:textId="218994E2" w:rsidR="00134293" w:rsidRDefault="00134293" w:rsidP="00134293">
      <w:pPr>
        <w:pStyle w:val="Prrafodelista"/>
        <w:numPr>
          <w:ilvl w:val="0"/>
          <w:numId w:val="3"/>
        </w:numPr>
        <w:jc w:val="both"/>
        <w:rPr>
          <w:ins w:id="28" w:author="Catalina Rufs Orellana" w:date="2020-05-14T18:27:00Z"/>
          <w:sz w:val="22"/>
          <w:szCs w:val="22"/>
          <w:lang w:val="es-ES"/>
        </w:rPr>
      </w:pPr>
      <w:proofErr w:type="gramStart"/>
      <w:ins w:id="29" w:author="Catalina Rufs Orellana" w:date="2020-05-14T18:26:00Z">
        <w:r>
          <w:rPr>
            <w:sz w:val="22"/>
            <w:szCs w:val="22"/>
            <w:lang w:val="es-ES"/>
          </w:rPr>
          <w:t>Recomendar</w:t>
        </w:r>
      </w:ins>
      <w:proofErr w:type="gramEnd"/>
      <w:ins w:id="30" w:author="Catalina Rufs Orellana" w:date="2020-05-14T18:27:00Z">
        <w:r>
          <w:rPr>
            <w:sz w:val="22"/>
            <w:szCs w:val="22"/>
            <w:lang w:val="es-ES"/>
          </w:rPr>
          <w:t xml:space="preserve"> que gerentes debiesen tener un</w:t>
        </w:r>
      </w:ins>
      <w:ins w:id="31" w:author="Catalina Rufs Orellana" w:date="2020-05-14T18:26:00Z">
        <w:r>
          <w:rPr>
            <w:sz w:val="22"/>
            <w:szCs w:val="22"/>
            <w:lang w:val="es-ES"/>
          </w:rPr>
          <w:t xml:space="preserve"> salario superior a $30.000.001 e inferior a $100.000 </w:t>
        </w:r>
      </w:ins>
    </w:p>
    <w:p w14:paraId="6728FE5D" w14:textId="77777777" w:rsidR="00134293" w:rsidRDefault="00134293" w:rsidP="00D97732">
      <w:pPr>
        <w:jc w:val="both"/>
        <w:rPr>
          <w:ins w:id="32" w:author="Catalina Rufs Orellana" w:date="2020-05-14T18:26:00Z"/>
          <w:sz w:val="22"/>
          <w:szCs w:val="22"/>
          <w:lang w:val="es-ES"/>
        </w:rPr>
      </w:pPr>
    </w:p>
    <w:p w14:paraId="063719AD" w14:textId="20FAD7F8" w:rsidR="008976C5" w:rsidRDefault="006C36FF" w:rsidP="00D97732">
      <w:pPr>
        <w:jc w:val="both"/>
        <w:rPr>
          <w:ins w:id="33" w:author="Julio Iturra" w:date="2020-05-14T13:20:00Z"/>
          <w:sz w:val="22"/>
          <w:szCs w:val="22"/>
          <w:lang w:val="es-ES"/>
        </w:rPr>
      </w:pPr>
      <w:ins w:id="34" w:author="Catalina Rufs Orellana" w:date="2020-05-14T18:34:00Z">
        <w:r>
          <w:rPr>
            <w:sz w:val="22"/>
            <w:szCs w:val="22"/>
            <w:lang w:val="es-ES"/>
          </w:rPr>
          <w:t xml:space="preserve">Esto se realizó </w:t>
        </w:r>
      </w:ins>
      <w:r w:rsidR="008976C5">
        <w:rPr>
          <w:sz w:val="22"/>
          <w:szCs w:val="22"/>
          <w:lang w:val="es-ES"/>
        </w:rPr>
        <w:t>con el objetivo de mantener la distribución con un menor grado de sesgo</w:t>
      </w:r>
      <w:ins w:id="35" w:author="Catalina Rufs Orellana" w:date="2020-05-14T18:34:00Z">
        <w:r>
          <w:rPr>
            <w:sz w:val="22"/>
            <w:szCs w:val="22"/>
            <w:lang w:val="es-ES"/>
          </w:rPr>
          <w:t xml:space="preserve"> hacia los extremos</w:t>
        </w:r>
      </w:ins>
      <w:ins w:id="36" w:author="Catalina Rufs Orellana" w:date="2020-05-14T18:38:00Z">
        <w:r>
          <w:rPr>
            <w:sz w:val="22"/>
            <w:szCs w:val="22"/>
            <w:lang w:val="es-ES"/>
          </w:rPr>
          <w:t xml:space="preserve">, pero no se </w:t>
        </w:r>
      </w:ins>
      <w:ins w:id="37" w:author="Catalina Rufs Orellana" w:date="2020-05-14T18:39:00Z">
        <w:r>
          <w:rPr>
            <w:sz w:val="22"/>
            <w:szCs w:val="22"/>
            <w:lang w:val="es-ES"/>
          </w:rPr>
          <w:t xml:space="preserve">borraron aquellas observaciones que tuvieran estos valores perdidos. </w:t>
        </w:r>
      </w:ins>
      <w:ins w:id="38" w:author="Catalina Rufs Orellana" w:date="2020-05-14T18:43:00Z">
        <w:r w:rsidR="006B5624">
          <w:rPr>
            <w:sz w:val="22"/>
            <w:szCs w:val="22"/>
            <w:lang w:val="es-ES"/>
          </w:rPr>
          <w:t xml:space="preserve"> Así, d</w:t>
        </w:r>
      </w:ins>
      <w:r w:rsidR="008976C5">
        <w:rPr>
          <w:sz w:val="22"/>
          <w:szCs w:val="22"/>
          <w:lang w:val="es-ES"/>
        </w:rPr>
        <w:t xml:space="preserve">el total de observaciones se </w:t>
      </w:r>
      <w:ins w:id="39" w:author="Catalina Rufs Orellana" w:date="2020-05-14T18:43:00Z">
        <w:r w:rsidR="006B5624">
          <w:rPr>
            <w:sz w:val="22"/>
            <w:szCs w:val="22"/>
            <w:lang w:val="es-ES"/>
          </w:rPr>
          <w:t xml:space="preserve">obtuvieron </w:t>
        </w:r>
        <w:proofErr w:type="spellStart"/>
        <w:r w:rsidR="006B5624">
          <w:rPr>
            <w:sz w:val="22"/>
            <w:szCs w:val="22"/>
            <w:lang w:val="es-ES"/>
          </w:rPr>
          <w:t>aleatorizadamente</w:t>
        </w:r>
        <w:proofErr w:type="spellEnd"/>
        <w:r w:rsidR="006B5624">
          <w:rPr>
            <w:sz w:val="22"/>
            <w:szCs w:val="22"/>
            <w:lang w:val="es-ES"/>
          </w:rPr>
          <w:t xml:space="preserve"> </w:t>
        </w:r>
      </w:ins>
      <w:r w:rsidR="008976C5">
        <w:rPr>
          <w:sz w:val="22"/>
          <w:szCs w:val="22"/>
          <w:lang w:val="es-ES"/>
        </w:rPr>
        <w:t>cuatro grupos</w:t>
      </w:r>
      <w:ins w:id="40" w:author="Catalina Rufs Orellana" w:date="2020-05-14T18:34:00Z">
        <w:r>
          <w:rPr>
            <w:sz w:val="22"/>
            <w:szCs w:val="22"/>
            <w:lang w:val="es-ES"/>
          </w:rPr>
          <w:t>,</w:t>
        </w:r>
      </w:ins>
      <w:r w:rsidR="008976C5">
        <w:rPr>
          <w:sz w:val="22"/>
          <w:szCs w:val="22"/>
          <w:lang w:val="es-ES"/>
        </w:rPr>
        <w:t xml:space="preserve"> donde </w:t>
      </w:r>
      <w:r w:rsidR="00313B24">
        <w:rPr>
          <w:sz w:val="22"/>
          <w:szCs w:val="22"/>
          <w:lang w:val="es-ES"/>
        </w:rPr>
        <w:t xml:space="preserve">en tres </w:t>
      </w:r>
      <w:r w:rsidR="00A60F4F">
        <w:rPr>
          <w:sz w:val="22"/>
          <w:szCs w:val="22"/>
          <w:lang w:val="es-ES"/>
        </w:rPr>
        <w:t>se aplicaron</w:t>
      </w:r>
      <w:r w:rsidR="008976C5">
        <w:rPr>
          <w:sz w:val="22"/>
          <w:szCs w:val="22"/>
          <w:lang w:val="es-ES"/>
        </w:rPr>
        <w:t xml:space="preserve"> los tratamientos y </w:t>
      </w:r>
      <w:r w:rsidR="00A60F4F">
        <w:rPr>
          <w:sz w:val="22"/>
          <w:szCs w:val="22"/>
          <w:lang w:val="es-ES"/>
        </w:rPr>
        <w:t>quedó</w:t>
      </w:r>
      <w:r w:rsidR="008976C5">
        <w:rPr>
          <w:sz w:val="22"/>
          <w:szCs w:val="22"/>
          <w:lang w:val="es-ES"/>
        </w:rPr>
        <w:t xml:space="preserve"> uno </w:t>
      </w:r>
      <w:r w:rsidR="00A60F4F">
        <w:rPr>
          <w:sz w:val="22"/>
          <w:szCs w:val="22"/>
          <w:lang w:val="es-ES"/>
        </w:rPr>
        <w:t>como</w:t>
      </w:r>
      <w:r w:rsidR="008976C5">
        <w:rPr>
          <w:sz w:val="22"/>
          <w:szCs w:val="22"/>
          <w:lang w:val="es-ES"/>
        </w:rPr>
        <w:t xml:space="preserve"> control. Al grupo de tratamiento A </w:t>
      </w:r>
      <w:r w:rsidR="008976C5" w:rsidRPr="008976C5">
        <w:rPr>
          <w:sz w:val="22"/>
          <w:szCs w:val="22"/>
          <w:highlight w:val="yellow"/>
          <w:lang w:val="es-ES"/>
        </w:rPr>
        <w:t>(</w:t>
      </w:r>
      <w:ins w:id="41" w:author="Catalina Rufs Orellana" w:date="2020-05-14T18:40:00Z">
        <w:r>
          <w:rPr>
            <w:sz w:val="22"/>
            <w:szCs w:val="22"/>
            <w:highlight w:val="yellow"/>
            <w:lang w:val="es-ES"/>
          </w:rPr>
          <w:t>N=</w:t>
        </w:r>
        <w:r>
          <w:rPr>
            <w:sz w:val="22"/>
            <w:szCs w:val="22"/>
            <w:highlight w:val="yellow"/>
            <w:lang w:val="es-ES"/>
          </w:rPr>
          <w:t>104</w:t>
        </w:r>
      </w:ins>
      <w:r w:rsidR="008976C5" w:rsidRPr="008976C5">
        <w:rPr>
          <w:sz w:val="22"/>
          <w:szCs w:val="22"/>
          <w:highlight w:val="yellow"/>
          <w:lang w:val="es-ES"/>
        </w:rPr>
        <w:t>)</w:t>
      </w:r>
      <w:r w:rsidR="008976C5">
        <w:rPr>
          <w:sz w:val="22"/>
          <w:szCs w:val="22"/>
          <w:lang w:val="es-ES"/>
        </w:rPr>
        <w:t xml:space="preserve"> se le presentó la lista de ingresos reales en Chile y el párrafo de la reforma educacional después de responder cuánto dinero creían que cada ocupación ganaba, y justo antes de preguntarles cuánto dinero creían que </w:t>
      </w:r>
      <w:r w:rsidR="008976C5">
        <w:rPr>
          <w:i/>
          <w:iCs/>
          <w:sz w:val="22"/>
          <w:szCs w:val="22"/>
          <w:lang w:val="es-ES"/>
        </w:rPr>
        <w:t>debían</w:t>
      </w:r>
      <w:r w:rsidR="008976C5">
        <w:rPr>
          <w:sz w:val="22"/>
          <w:szCs w:val="22"/>
          <w:lang w:val="es-ES"/>
        </w:rPr>
        <w:t xml:space="preserve"> ganar. Al grupo de tratamiento B </w:t>
      </w:r>
      <w:r w:rsidR="008976C5" w:rsidRPr="008976C5">
        <w:rPr>
          <w:sz w:val="22"/>
          <w:szCs w:val="22"/>
          <w:highlight w:val="yellow"/>
          <w:lang w:val="es-ES"/>
        </w:rPr>
        <w:t>(</w:t>
      </w:r>
      <w:ins w:id="42" w:author="Catalina Rufs Orellana" w:date="2020-05-14T18:40:00Z">
        <w:r>
          <w:rPr>
            <w:sz w:val="22"/>
            <w:szCs w:val="22"/>
            <w:highlight w:val="yellow"/>
            <w:lang w:val="es-ES"/>
          </w:rPr>
          <w:t>N=</w:t>
        </w:r>
        <w:r>
          <w:rPr>
            <w:sz w:val="22"/>
            <w:szCs w:val="22"/>
            <w:highlight w:val="yellow"/>
            <w:lang w:val="es-ES"/>
          </w:rPr>
          <w:t>148</w:t>
        </w:r>
      </w:ins>
      <w:r w:rsidR="008976C5" w:rsidRPr="008976C5">
        <w:rPr>
          <w:sz w:val="22"/>
          <w:szCs w:val="22"/>
          <w:highlight w:val="yellow"/>
          <w:lang w:val="es-ES"/>
        </w:rPr>
        <w:t>)</w:t>
      </w:r>
      <w:r w:rsidR="008976C5">
        <w:rPr>
          <w:sz w:val="22"/>
          <w:szCs w:val="22"/>
          <w:lang w:val="es-ES"/>
        </w:rPr>
        <w:t xml:space="preserve"> se le insertó</w:t>
      </w:r>
      <w:r w:rsidR="008976C5" w:rsidRPr="008976C5">
        <w:rPr>
          <w:sz w:val="22"/>
          <w:szCs w:val="22"/>
          <w:lang w:val="es-ES"/>
        </w:rPr>
        <w:t xml:space="preserve"> únicamente</w:t>
      </w:r>
      <w:r w:rsidR="008976C5">
        <w:rPr>
          <w:sz w:val="22"/>
          <w:szCs w:val="22"/>
          <w:lang w:val="es-ES"/>
        </w:rPr>
        <w:t xml:space="preserve"> el párrafo con información sobre la reforma educacional después de preguntarles por su percepción de la inequidad de ingresos entre ocupaciones, para que lo lean antes de preguntarles por </w:t>
      </w:r>
      <w:r w:rsidR="00A60F4F">
        <w:rPr>
          <w:sz w:val="22"/>
          <w:szCs w:val="22"/>
          <w:lang w:val="es-ES"/>
        </w:rPr>
        <w:t>cuánto recomendaban que</w:t>
      </w:r>
      <w:r w:rsidR="008976C5">
        <w:rPr>
          <w:sz w:val="22"/>
          <w:szCs w:val="22"/>
          <w:lang w:val="es-ES"/>
        </w:rPr>
        <w:t xml:space="preserve"> </w:t>
      </w:r>
      <w:r w:rsidR="00A60F4F">
        <w:rPr>
          <w:sz w:val="22"/>
          <w:szCs w:val="22"/>
          <w:lang w:val="es-ES"/>
        </w:rPr>
        <w:t>estas</w:t>
      </w:r>
      <w:r w:rsidR="008976C5">
        <w:rPr>
          <w:sz w:val="22"/>
          <w:szCs w:val="22"/>
          <w:lang w:val="es-ES"/>
        </w:rPr>
        <w:t xml:space="preserve"> ocupaciones</w:t>
      </w:r>
      <w:r w:rsidR="00A60F4F">
        <w:rPr>
          <w:sz w:val="22"/>
          <w:szCs w:val="22"/>
          <w:lang w:val="es-ES"/>
        </w:rPr>
        <w:t xml:space="preserve"> ganaran</w:t>
      </w:r>
      <w:r w:rsidR="008976C5">
        <w:rPr>
          <w:sz w:val="22"/>
          <w:szCs w:val="22"/>
          <w:lang w:val="es-ES"/>
        </w:rPr>
        <w:t>.</w:t>
      </w:r>
      <w:r w:rsidR="00563027">
        <w:rPr>
          <w:sz w:val="22"/>
          <w:szCs w:val="22"/>
          <w:lang w:val="es-ES"/>
        </w:rPr>
        <w:t xml:space="preserve"> </w:t>
      </w:r>
      <w:r w:rsidR="008976C5">
        <w:rPr>
          <w:sz w:val="22"/>
          <w:szCs w:val="22"/>
          <w:lang w:val="es-ES"/>
        </w:rPr>
        <w:t xml:space="preserve">Al grupo de tratamiento C </w:t>
      </w:r>
      <w:r w:rsidR="008976C5" w:rsidRPr="00DE650D">
        <w:rPr>
          <w:sz w:val="22"/>
          <w:szCs w:val="22"/>
          <w:highlight w:val="yellow"/>
          <w:lang w:val="es-ES"/>
        </w:rPr>
        <w:t>(</w:t>
      </w:r>
      <w:ins w:id="43" w:author="Catalina Rufs Orellana" w:date="2020-05-14T18:40:00Z">
        <w:r>
          <w:rPr>
            <w:sz w:val="22"/>
            <w:szCs w:val="22"/>
            <w:highlight w:val="yellow"/>
            <w:lang w:val="es-ES"/>
          </w:rPr>
          <w:t>N=</w:t>
        </w:r>
      </w:ins>
      <w:ins w:id="44" w:author="Catalina Rufs Orellana" w:date="2020-05-14T18:41:00Z">
        <w:r w:rsidR="009F003D">
          <w:rPr>
            <w:sz w:val="22"/>
            <w:szCs w:val="22"/>
            <w:highlight w:val="yellow"/>
            <w:lang w:val="es-ES"/>
          </w:rPr>
          <w:t>254</w:t>
        </w:r>
      </w:ins>
      <w:r w:rsidR="008976C5" w:rsidRPr="00DE650D">
        <w:rPr>
          <w:sz w:val="22"/>
          <w:szCs w:val="22"/>
          <w:highlight w:val="yellow"/>
          <w:lang w:val="es-ES"/>
        </w:rPr>
        <w:t>)</w:t>
      </w:r>
      <w:r w:rsidR="008976C5">
        <w:rPr>
          <w:sz w:val="22"/>
          <w:szCs w:val="22"/>
          <w:lang w:val="es-ES"/>
        </w:rPr>
        <w:t xml:space="preserve"> </w:t>
      </w:r>
      <w:r w:rsidR="00563027">
        <w:rPr>
          <w:sz w:val="22"/>
          <w:szCs w:val="22"/>
          <w:lang w:val="es-ES"/>
        </w:rPr>
        <w:t xml:space="preserve">se le insertó, al igual que en el experimento original de Trump (2017), únicamente la lista de sueldos según ocupación actual del país luego de preguntarles por su percepción de inequidad y </w:t>
      </w:r>
      <w:r w:rsidR="00313B24">
        <w:rPr>
          <w:sz w:val="22"/>
          <w:szCs w:val="22"/>
          <w:lang w:val="es-ES"/>
        </w:rPr>
        <w:t xml:space="preserve">justo </w:t>
      </w:r>
      <w:r w:rsidR="00563027">
        <w:rPr>
          <w:sz w:val="22"/>
          <w:szCs w:val="22"/>
          <w:lang w:val="es-ES"/>
        </w:rPr>
        <w:t xml:space="preserve">antes de preguntarles por </w:t>
      </w:r>
      <w:r w:rsidR="00A60F4F">
        <w:rPr>
          <w:sz w:val="22"/>
          <w:szCs w:val="22"/>
          <w:lang w:val="es-ES"/>
        </w:rPr>
        <w:t>la</w:t>
      </w:r>
      <w:r w:rsidR="00563027">
        <w:rPr>
          <w:sz w:val="22"/>
          <w:szCs w:val="22"/>
          <w:lang w:val="es-ES"/>
        </w:rPr>
        <w:t xml:space="preserve"> inequidad recomendada. Finalmente, a las personas del grupo de control (</w:t>
      </w:r>
      <w:ins w:id="45" w:author="Catalina Rufs Orellana" w:date="2020-05-14T18:39:00Z">
        <w:r>
          <w:rPr>
            <w:sz w:val="22"/>
            <w:szCs w:val="22"/>
            <w:highlight w:val="yellow"/>
            <w:lang w:val="es-ES"/>
          </w:rPr>
          <w:t>N=226</w:t>
        </w:r>
      </w:ins>
      <w:r w:rsidR="00563027" w:rsidRPr="00563027">
        <w:rPr>
          <w:sz w:val="22"/>
          <w:szCs w:val="22"/>
          <w:highlight w:val="yellow"/>
          <w:lang w:val="es-ES"/>
        </w:rPr>
        <w:t>)</w:t>
      </w:r>
      <w:r w:rsidR="00313B24">
        <w:rPr>
          <w:sz w:val="22"/>
          <w:szCs w:val="22"/>
          <w:lang w:val="es-ES"/>
        </w:rPr>
        <w:t xml:space="preserve"> </w:t>
      </w:r>
      <w:r w:rsidR="00563027">
        <w:rPr>
          <w:sz w:val="22"/>
          <w:szCs w:val="22"/>
          <w:lang w:val="es-ES"/>
        </w:rPr>
        <w:t>se les hicieron l</w:t>
      </w:r>
      <w:r w:rsidR="00563027" w:rsidRPr="00563027">
        <w:rPr>
          <w:sz w:val="22"/>
          <w:szCs w:val="22"/>
          <w:lang w:val="es-ES"/>
        </w:rPr>
        <w:t>as misma</w:t>
      </w:r>
      <w:r w:rsidR="00563027">
        <w:rPr>
          <w:sz w:val="22"/>
          <w:szCs w:val="22"/>
          <w:lang w:val="es-ES"/>
        </w:rPr>
        <w:t>s preguntas</w:t>
      </w:r>
      <w:r w:rsidR="00A60F4F">
        <w:rPr>
          <w:sz w:val="22"/>
          <w:szCs w:val="22"/>
          <w:lang w:val="es-ES"/>
        </w:rPr>
        <w:t>,</w:t>
      </w:r>
      <w:r w:rsidR="00563027">
        <w:rPr>
          <w:sz w:val="22"/>
          <w:szCs w:val="22"/>
          <w:lang w:val="es-ES"/>
        </w:rPr>
        <w:t xml:space="preserve"> pero de manera consecutiva sin recibir información entre medio. Todos los grupos respondieron la escala de “Creencia en un Mundo Justo” y las demás preguntas sociodemográficas</w:t>
      </w:r>
      <w:r w:rsidR="00313B24">
        <w:rPr>
          <w:sz w:val="22"/>
          <w:szCs w:val="22"/>
          <w:lang w:val="es-ES"/>
        </w:rPr>
        <w:t xml:space="preserve"> bajo iguales condiciones.</w:t>
      </w:r>
    </w:p>
    <w:p w14:paraId="1DA67592" w14:textId="15F921F5" w:rsidR="00744288" w:rsidRDefault="00744288" w:rsidP="00D97732">
      <w:pPr>
        <w:jc w:val="both"/>
        <w:rPr>
          <w:ins w:id="46" w:author="Julio Iturra" w:date="2020-05-14T13:20:00Z"/>
          <w:sz w:val="22"/>
          <w:szCs w:val="22"/>
          <w:lang w:val="es-ES"/>
        </w:rPr>
      </w:pPr>
    </w:p>
    <w:p w14:paraId="11986529" w14:textId="67ADD583" w:rsidR="00744288" w:rsidRPr="006C36FF" w:rsidRDefault="00744288" w:rsidP="006C36FF">
      <w:pPr>
        <w:pStyle w:val="Prrafodelista"/>
        <w:numPr>
          <w:ilvl w:val="0"/>
          <w:numId w:val="2"/>
        </w:numPr>
        <w:jc w:val="both"/>
        <w:rPr>
          <w:ins w:id="47" w:author="Julio Iturra" w:date="2020-05-14T13:10:00Z"/>
          <w:sz w:val="22"/>
          <w:szCs w:val="22"/>
          <w:lang w:val="es-ES"/>
        </w:rPr>
      </w:pPr>
      <w:commentRangeStart w:id="48"/>
      <w:ins w:id="49" w:author="Julio Iturra" w:date="2020-05-14T13:20:00Z">
        <w:r>
          <w:rPr>
            <w:sz w:val="22"/>
            <w:szCs w:val="22"/>
            <w:lang w:val="es-ES"/>
          </w:rPr>
          <w:t xml:space="preserve">Falta hablar del balance de la asignación aleatoria (un par de </w:t>
        </w:r>
      </w:ins>
      <w:ins w:id="50" w:author="Julio Iturra" w:date="2020-05-14T13:21:00Z">
        <w:r>
          <w:rPr>
            <w:sz w:val="22"/>
            <w:szCs w:val="22"/>
            <w:lang w:val="es-ES"/>
          </w:rPr>
          <w:t>líneas sería suficiente). Esta tabla va en anexos.</w:t>
        </w:r>
      </w:ins>
      <w:commentRangeEnd w:id="48"/>
      <w:r w:rsidR="006C36FF">
        <w:rPr>
          <w:rStyle w:val="Refdecomentario"/>
        </w:rPr>
        <w:commentReference w:id="48"/>
      </w:r>
    </w:p>
    <w:p w14:paraId="0AE0BE3F" w14:textId="77777777" w:rsidR="00863D89" w:rsidRDefault="00863D89" w:rsidP="00D97732">
      <w:pPr>
        <w:jc w:val="both"/>
        <w:rPr>
          <w:ins w:id="51" w:author="Julio Iturra" w:date="2020-05-14T13:10:00Z"/>
          <w:sz w:val="22"/>
          <w:szCs w:val="22"/>
          <w:lang w:val="es-ES"/>
        </w:rPr>
      </w:pPr>
    </w:p>
    <w:p w14:paraId="6AEF2A6D" w14:textId="58FDB237" w:rsidR="00863D89" w:rsidRDefault="00863D89" w:rsidP="00D97732">
      <w:pPr>
        <w:jc w:val="both"/>
        <w:rPr>
          <w:sz w:val="22"/>
          <w:szCs w:val="22"/>
          <w:lang w:val="es-ES"/>
        </w:rPr>
      </w:pPr>
      <w:ins w:id="52" w:author="Julio Iturra" w:date="2020-05-14T13:10:00Z">
        <w:r w:rsidRPr="006C36FF">
          <w:rPr>
            <w:sz w:val="22"/>
            <w:szCs w:val="22"/>
            <w:highlight w:val="yellow"/>
            <w:lang w:val="es-ES"/>
          </w:rPr>
          <w:t>[Aquí debería ir el esquema?]</w:t>
        </w:r>
      </w:ins>
      <w:ins w:id="53" w:author="Julio Iturra" w:date="2020-05-14T13:21:00Z">
        <w:r w:rsidR="00744288">
          <w:rPr>
            <w:sz w:val="22"/>
            <w:szCs w:val="22"/>
            <w:lang w:val="es-ES"/>
          </w:rPr>
          <w:t xml:space="preserve"> En el texto se debe referenciar la Figura (Como se ve en la Figura </w:t>
        </w:r>
      </w:ins>
      <w:r w:rsidR="00395714">
        <w:rPr>
          <w:sz w:val="22"/>
          <w:szCs w:val="22"/>
          <w:lang w:val="es-ES"/>
        </w:rPr>
        <w:t>XX)</w:t>
      </w:r>
      <w:r w:rsidR="00A632A3">
        <w:rPr>
          <w:sz w:val="22"/>
          <w:szCs w:val="22"/>
          <w:lang w:val="es-ES"/>
        </w:rPr>
        <w:t xml:space="preserve"> </w:t>
      </w:r>
    </w:p>
    <w:p w14:paraId="743B8757" w14:textId="77777777" w:rsidR="00563027" w:rsidRDefault="00563027" w:rsidP="00D97732">
      <w:pPr>
        <w:jc w:val="both"/>
        <w:rPr>
          <w:sz w:val="22"/>
          <w:szCs w:val="22"/>
          <w:lang w:val="es-ES"/>
        </w:rPr>
      </w:pPr>
    </w:p>
    <w:p w14:paraId="2AC4158F" w14:textId="05BAEFCC" w:rsidR="00592715" w:rsidRPr="008976C5" w:rsidRDefault="00563027" w:rsidP="00D97732">
      <w:p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Así, en </w:t>
      </w:r>
      <w:r w:rsidR="00313B24">
        <w:rPr>
          <w:sz w:val="22"/>
          <w:szCs w:val="22"/>
          <w:lang w:val="es-ES"/>
        </w:rPr>
        <w:t>base a esta distribución de la muestra</w:t>
      </w:r>
      <w:r>
        <w:rPr>
          <w:sz w:val="22"/>
          <w:szCs w:val="22"/>
          <w:lang w:val="es-ES"/>
        </w:rPr>
        <w:t xml:space="preserve"> </w:t>
      </w:r>
      <w:r w:rsidR="00A60F4F">
        <w:rPr>
          <w:sz w:val="22"/>
          <w:szCs w:val="22"/>
          <w:lang w:val="es-ES"/>
        </w:rPr>
        <w:t>se estimaron tres de modelos de regresión lineal</w:t>
      </w:r>
      <w:r w:rsidR="00313B24">
        <w:rPr>
          <w:sz w:val="22"/>
          <w:szCs w:val="22"/>
          <w:lang w:val="es-ES"/>
        </w:rPr>
        <w:t xml:space="preserve"> según los tres tratamientos, y cada uno</w:t>
      </w:r>
      <w:r w:rsidR="00A60F4F">
        <w:rPr>
          <w:sz w:val="22"/>
          <w:szCs w:val="22"/>
          <w:lang w:val="es-ES"/>
        </w:rPr>
        <w:t xml:space="preserve"> con </w:t>
      </w:r>
      <w:r w:rsidR="00433086">
        <w:rPr>
          <w:sz w:val="22"/>
          <w:szCs w:val="22"/>
          <w:lang w:val="es-ES"/>
        </w:rPr>
        <w:t>las</w:t>
      </w:r>
      <w:r w:rsidR="00A60F4F">
        <w:rPr>
          <w:sz w:val="22"/>
          <w:szCs w:val="22"/>
          <w:lang w:val="es-ES"/>
        </w:rPr>
        <w:t xml:space="preserve"> dos </w:t>
      </w:r>
      <w:r w:rsidR="00433086">
        <w:rPr>
          <w:sz w:val="22"/>
          <w:szCs w:val="22"/>
          <w:lang w:val="es-ES"/>
        </w:rPr>
        <w:t>formas</w:t>
      </w:r>
      <w:r w:rsidR="00A60F4F">
        <w:rPr>
          <w:sz w:val="22"/>
          <w:szCs w:val="22"/>
          <w:lang w:val="es-ES"/>
        </w:rPr>
        <w:t xml:space="preserve"> de medición de la variable dependiente, es decir, utilizando la diferencia entre la ocupación que más merece salario y la que menos según la jerarquía individual de prestigio y también, utilizando la diferencia entre las dos ocupaciones de mayor y menor estatus -gerente, obrero-. Cada tipo de modelo evaluó si la exposición a un tipo de tratamiento en particular </w:t>
      </w:r>
      <w:commentRangeStart w:id="54"/>
      <w:r w:rsidR="00A60F4F">
        <w:rPr>
          <w:sz w:val="22"/>
          <w:szCs w:val="22"/>
          <w:lang w:val="es-ES"/>
        </w:rPr>
        <w:t xml:space="preserve">(A, B o C) </w:t>
      </w:r>
      <w:commentRangeEnd w:id="54"/>
      <w:r w:rsidR="005C04A2">
        <w:rPr>
          <w:rStyle w:val="Refdecomentario"/>
        </w:rPr>
        <w:commentReference w:id="54"/>
      </w:r>
      <w:r w:rsidR="00A60F4F">
        <w:rPr>
          <w:sz w:val="22"/>
          <w:szCs w:val="22"/>
          <w:lang w:val="es-ES"/>
        </w:rPr>
        <w:t>tuvo un efecto</w:t>
      </w:r>
      <w:r w:rsidR="00433086">
        <w:rPr>
          <w:sz w:val="22"/>
          <w:szCs w:val="22"/>
          <w:lang w:val="es-ES"/>
        </w:rPr>
        <w:t xml:space="preserve"> significativo</w:t>
      </w:r>
      <w:r w:rsidR="00A60F4F">
        <w:rPr>
          <w:sz w:val="22"/>
          <w:szCs w:val="22"/>
          <w:lang w:val="es-ES"/>
        </w:rPr>
        <w:t xml:space="preserve"> en la desigualdad que recomendaron quienes lo recibieron, siempre en contraste con quienes no recibieron ningún tratamiento (grupo control). Primero se eval</w:t>
      </w:r>
      <w:ins w:id="55" w:author="Catalina Rufs Orellana" w:date="2020-05-14T18:41:00Z">
        <w:r w:rsidR="009F003D">
          <w:rPr>
            <w:sz w:val="22"/>
            <w:szCs w:val="22"/>
            <w:lang w:val="es-ES"/>
          </w:rPr>
          <w:t>uó</w:t>
        </w:r>
      </w:ins>
      <w:r w:rsidR="00A60F4F">
        <w:rPr>
          <w:sz w:val="22"/>
          <w:szCs w:val="22"/>
          <w:lang w:val="es-ES"/>
        </w:rPr>
        <w:t xml:space="preserve"> cada efecto por si solo, y luego controlando por las demás variables (escala de “Creencia en un Mundo Justo”, posición política, nivel educacional y desigualdad percibida entre las ocupaciones).</w:t>
      </w:r>
      <w:r w:rsidR="00592715">
        <w:rPr>
          <w:sz w:val="22"/>
          <w:szCs w:val="22"/>
          <w:lang w:val="es-ES"/>
        </w:rPr>
        <w:t xml:space="preserve"> Adicionalmente, se realizaron una serie de análisis para determinar </w:t>
      </w:r>
      <w:r w:rsidR="003D2BE4">
        <w:rPr>
          <w:sz w:val="22"/>
          <w:szCs w:val="22"/>
          <w:lang w:val="es-ES"/>
        </w:rPr>
        <w:t>que</w:t>
      </w:r>
      <w:r w:rsidR="00592715">
        <w:rPr>
          <w:sz w:val="22"/>
          <w:szCs w:val="22"/>
          <w:lang w:val="es-ES"/>
        </w:rPr>
        <w:t xml:space="preserve"> la asignación aleatoria entre los cuatro grupos estaba balanceada, es decir, que los grupos eran comparables entre si en relación con las principales características sociodemográficas que se midieron</w:t>
      </w:r>
      <w:r w:rsidR="00433086">
        <w:rPr>
          <w:sz w:val="22"/>
          <w:szCs w:val="22"/>
          <w:lang w:val="es-ES"/>
        </w:rPr>
        <w:t xml:space="preserve">, y </w:t>
      </w:r>
      <w:proofErr w:type="gramStart"/>
      <w:r w:rsidR="00433086">
        <w:rPr>
          <w:sz w:val="22"/>
          <w:szCs w:val="22"/>
          <w:lang w:val="es-ES"/>
        </w:rPr>
        <w:t>que</w:t>
      </w:r>
      <w:proofErr w:type="gramEnd"/>
      <w:r w:rsidR="00433086">
        <w:rPr>
          <w:sz w:val="22"/>
          <w:szCs w:val="22"/>
          <w:lang w:val="es-ES"/>
        </w:rPr>
        <w:t xml:space="preserve"> por tanto, la diferencia </w:t>
      </w:r>
      <w:r w:rsidR="00313B24">
        <w:rPr>
          <w:sz w:val="22"/>
          <w:szCs w:val="22"/>
          <w:lang w:val="es-ES"/>
        </w:rPr>
        <w:t xml:space="preserve">en la variable de resultado </w:t>
      </w:r>
      <w:r w:rsidR="00433086">
        <w:rPr>
          <w:sz w:val="22"/>
          <w:szCs w:val="22"/>
          <w:lang w:val="es-ES"/>
        </w:rPr>
        <w:t>se puede atribuir de manera causal al tratamiento</w:t>
      </w:r>
      <w:r w:rsidR="00B64B04">
        <w:rPr>
          <w:sz w:val="22"/>
          <w:szCs w:val="22"/>
          <w:lang w:val="es-ES"/>
        </w:rPr>
        <w:t xml:space="preserve"> </w:t>
      </w:r>
      <w:r w:rsidR="00B64B04" w:rsidRPr="00B64B04">
        <w:rPr>
          <w:sz w:val="22"/>
          <w:szCs w:val="22"/>
          <w:highlight w:val="yellow"/>
          <w:lang w:val="es-ES"/>
        </w:rPr>
        <w:t>(ver Anexo x)</w:t>
      </w:r>
      <w:r w:rsidR="00B64B04">
        <w:rPr>
          <w:sz w:val="22"/>
          <w:szCs w:val="22"/>
          <w:lang w:val="es-ES"/>
        </w:rPr>
        <w:t>.</w:t>
      </w:r>
      <w:r w:rsidR="003D2BE4">
        <w:rPr>
          <w:sz w:val="22"/>
          <w:szCs w:val="22"/>
          <w:lang w:val="es-ES"/>
        </w:rPr>
        <w:t xml:space="preserve"> </w:t>
      </w:r>
    </w:p>
    <w:p w14:paraId="3F7BD9A7" w14:textId="77777777" w:rsidR="001642F8" w:rsidRDefault="001642F8" w:rsidP="00D97732">
      <w:pPr>
        <w:jc w:val="both"/>
        <w:rPr>
          <w:sz w:val="22"/>
          <w:szCs w:val="22"/>
          <w:lang w:val="es-ES"/>
        </w:rPr>
      </w:pPr>
    </w:p>
    <w:p w14:paraId="0D59B92F" w14:textId="77777777" w:rsidR="001642F8" w:rsidRDefault="001642F8" w:rsidP="00D97732">
      <w:pPr>
        <w:jc w:val="both"/>
        <w:rPr>
          <w:sz w:val="22"/>
          <w:szCs w:val="22"/>
          <w:lang w:val="es-ES"/>
        </w:rPr>
      </w:pPr>
    </w:p>
    <w:p w14:paraId="4621E790" w14:textId="77777777" w:rsidR="0001629F" w:rsidRPr="00DA4988" w:rsidRDefault="0001629F" w:rsidP="00D97732">
      <w:pPr>
        <w:jc w:val="both"/>
        <w:rPr>
          <w:sz w:val="22"/>
          <w:szCs w:val="22"/>
          <w:lang w:val="es-ES"/>
        </w:rPr>
      </w:pPr>
    </w:p>
    <w:p w14:paraId="1DBD4E97" w14:textId="77777777" w:rsidR="00B45632" w:rsidRDefault="00863D89" w:rsidP="00D97732">
      <w:pPr>
        <w:jc w:val="both"/>
        <w:rPr>
          <w:sz w:val="22"/>
          <w:szCs w:val="22"/>
          <w:lang w:val="es-ES"/>
        </w:rPr>
      </w:pPr>
      <w:ins w:id="56" w:author="Julio Iturra" w:date="2020-05-14T13:16:00Z">
        <w:r w:rsidRPr="00863D89">
          <w:rPr>
            <w:sz w:val="22"/>
            <w:szCs w:val="22"/>
            <w:highlight w:val="yellow"/>
            <w:lang w:val="es-ES"/>
            <w:rPrChange w:id="57" w:author="Julio Iturra" w:date="2020-05-14T13:16:00Z">
              <w:rPr>
                <w:sz w:val="22"/>
                <w:szCs w:val="22"/>
                <w:lang w:val="es-ES"/>
              </w:rPr>
            </w:rPrChange>
          </w:rPr>
          <w:t>[Referencias]</w:t>
        </w:r>
      </w:ins>
    </w:p>
    <w:p w14:paraId="027CB114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04A204EA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56A344C6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50924081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15C16497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373CB286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2E9984F7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528EB9BE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487888D6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53265946" w14:textId="77777777" w:rsidR="00391035" w:rsidRDefault="00391035" w:rsidP="00D97732">
      <w:pPr>
        <w:jc w:val="both"/>
        <w:rPr>
          <w:sz w:val="22"/>
          <w:szCs w:val="22"/>
          <w:lang w:val="es-ES"/>
        </w:rPr>
      </w:pPr>
    </w:p>
    <w:p w14:paraId="013BC2FA" w14:textId="77777777" w:rsidR="00D97732" w:rsidRPr="00D97732" w:rsidRDefault="00D97732" w:rsidP="00D97732">
      <w:pPr>
        <w:jc w:val="both"/>
        <w:rPr>
          <w:sz w:val="22"/>
          <w:szCs w:val="22"/>
          <w:lang w:val="es-ES"/>
        </w:rPr>
      </w:pPr>
    </w:p>
    <w:sectPr w:rsidR="00D97732" w:rsidRPr="00D97732" w:rsidSect="00FC5D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ulio Iturra" w:date="2020-05-14T13:08:00Z" w:initials="JI">
    <w:p w14:paraId="776800B2" w14:textId="77777777" w:rsidR="00863D89" w:rsidRDefault="00863D89">
      <w:pPr>
        <w:pStyle w:val="Textocomentario"/>
      </w:pPr>
      <w:r>
        <w:rPr>
          <w:rStyle w:val="Refdecomentario"/>
        </w:rPr>
        <w:annotationRef/>
      </w:r>
      <w:r>
        <w:t>La muestra del estudio no es nacional. Es solamente de la RM. Podría ser “en el contexto chileno”.</w:t>
      </w:r>
    </w:p>
  </w:comment>
  <w:comment w:id="2" w:author="Julio Iturra" w:date="2020-05-14T13:09:00Z" w:initials="JI">
    <w:p w14:paraId="6BEF9902" w14:textId="77777777" w:rsidR="00863D89" w:rsidRDefault="00863D89">
      <w:pPr>
        <w:pStyle w:val="Textocomentario"/>
      </w:pPr>
      <w:r>
        <w:rPr>
          <w:rStyle w:val="Refdecomentario"/>
        </w:rPr>
        <w:annotationRef/>
      </w:r>
      <w:r>
        <w:t>¿Cuáles son estos papers? Por favor, agregar referencias abajo.</w:t>
      </w:r>
    </w:p>
  </w:comment>
  <w:comment w:id="3" w:author="Catalina Rufs Orellana" w:date="2020-05-14T18:09:00Z" w:initials="CRO">
    <w:p w14:paraId="38E37F75" w14:textId="04B3B02D" w:rsidR="00052B7F" w:rsidRDefault="00052B7F">
      <w:pPr>
        <w:pStyle w:val="Textocomentario"/>
      </w:pPr>
      <w:r>
        <w:rPr>
          <w:rStyle w:val="Refdecomentario"/>
        </w:rPr>
        <w:annotationRef/>
      </w:r>
      <w:r>
        <w:t>Esto lo saqué de tu descripción de la metodología!</w:t>
      </w:r>
    </w:p>
  </w:comment>
  <w:comment w:id="6" w:author="Julio Iturra" w:date="2020-05-14T13:13:00Z" w:initials="JI">
    <w:p w14:paraId="61CDD4BD" w14:textId="77777777" w:rsidR="00863D89" w:rsidRDefault="00863D89">
      <w:pPr>
        <w:pStyle w:val="Textocomentario"/>
      </w:pPr>
      <w:r>
        <w:rPr>
          <w:rStyle w:val="Refdecomentario"/>
        </w:rPr>
        <w:annotationRef/>
      </w:r>
      <w:r>
        <w:t>Yo la elaboro</w:t>
      </w:r>
    </w:p>
  </w:comment>
  <w:comment w:id="8" w:author="Julio Iturra" w:date="2020-05-14T13:18:00Z" w:initials="JI">
    <w:p w14:paraId="2FBF6435" w14:textId="1FF93C97" w:rsidR="00A27732" w:rsidRDefault="00A27732">
      <w:pPr>
        <w:pStyle w:val="Textocomentario"/>
      </w:pPr>
      <w:r>
        <w:rPr>
          <w:rStyle w:val="Refdecomentario"/>
        </w:rPr>
        <w:annotationRef/>
      </w:r>
      <w:r>
        <w:t>Suena extraño, si puedes buscar un sinónimo más formal sería bueno.</w:t>
      </w:r>
    </w:p>
  </w:comment>
  <w:comment w:id="14" w:author="Julio Iturra" w:date="2020-05-14T13:19:00Z" w:initials="JI">
    <w:p w14:paraId="1CF7E46A" w14:textId="2103B692" w:rsidR="00240F49" w:rsidRDefault="00240F49">
      <w:pPr>
        <w:pStyle w:val="Textocomentario"/>
      </w:pPr>
      <w:r>
        <w:rPr>
          <w:rStyle w:val="Refdecomentario"/>
        </w:rPr>
        <w:annotationRef/>
      </w:r>
      <w:r>
        <w:t>La influencia</w:t>
      </w:r>
    </w:p>
  </w:comment>
  <w:comment w:id="48" w:author="Catalina Rufs Orellana" w:date="2020-05-14T18:36:00Z" w:initials="CRO">
    <w:p w14:paraId="6195401E" w14:textId="7794B684" w:rsidR="006C36FF" w:rsidRDefault="006C36FF">
      <w:pPr>
        <w:pStyle w:val="Textocomentario"/>
      </w:pPr>
      <w:r>
        <w:rPr>
          <w:rStyle w:val="Refdecomentario"/>
        </w:rPr>
        <w:annotationRef/>
      </w:r>
      <w:r>
        <w:t>Esto lo puse al final, en el “adicionalmente”. ¿Crees que es mejor poner ese párrafo en este espacio?</w:t>
      </w:r>
    </w:p>
  </w:comment>
  <w:comment w:id="54" w:author="Julio Iturra" w:date="2020-05-14T13:23:00Z" w:initials="JI">
    <w:p w14:paraId="716F26B2" w14:textId="314BD46B" w:rsidR="005C04A2" w:rsidRDefault="005C04A2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6800B2" w15:done="0"/>
  <w15:commentEx w15:paraId="6BEF9902" w15:done="0"/>
  <w15:commentEx w15:paraId="38E37F75" w15:paraIdParent="6BEF9902" w15:done="0"/>
  <w15:commentEx w15:paraId="61CDD4BD" w15:done="0"/>
  <w15:commentEx w15:paraId="2FBF6435" w15:done="1"/>
  <w15:commentEx w15:paraId="1CF7E46A" w15:done="1"/>
  <w15:commentEx w15:paraId="6195401E" w15:done="0"/>
  <w15:commentEx w15:paraId="716F26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807E3" w16cex:dateUtc="2020-05-14T22:09:00Z"/>
  <w16cex:commentExtensible w16cex:durableId="22680E19" w16cex:dateUtc="2020-05-14T22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6800B2" w16cid:durableId="2267C164"/>
  <w16cid:commentId w16cid:paraId="6BEF9902" w16cid:durableId="2267C19E"/>
  <w16cid:commentId w16cid:paraId="38E37F75" w16cid:durableId="226807E3"/>
  <w16cid:commentId w16cid:paraId="61CDD4BD" w16cid:durableId="2267C279"/>
  <w16cid:commentId w16cid:paraId="2FBF6435" w16cid:durableId="2267C396"/>
  <w16cid:commentId w16cid:paraId="1CF7E46A" w16cid:durableId="2267C3EA"/>
  <w16cid:commentId w16cid:paraId="6195401E" w16cid:durableId="22680E19"/>
  <w16cid:commentId w16cid:paraId="716F26B2" w16cid:durableId="2267C4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19930" w14:textId="77777777" w:rsidR="00053D50" w:rsidRDefault="00053D50" w:rsidP="00D62EAC">
      <w:r>
        <w:separator/>
      </w:r>
    </w:p>
  </w:endnote>
  <w:endnote w:type="continuationSeparator" w:id="0">
    <w:p w14:paraId="45BDA613" w14:textId="77777777" w:rsidR="00053D50" w:rsidRDefault="00053D50" w:rsidP="00D6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3D632" w14:textId="77777777" w:rsidR="00053D50" w:rsidRDefault="00053D50" w:rsidP="00D62EAC">
      <w:r>
        <w:separator/>
      </w:r>
    </w:p>
  </w:footnote>
  <w:footnote w:type="continuationSeparator" w:id="0">
    <w:p w14:paraId="4D81FA5C" w14:textId="77777777" w:rsidR="00053D50" w:rsidRDefault="00053D50" w:rsidP="00D62EAC">
      <w:r>
        <w:continuationSeparator/>
      </w:r>
    </w:p>
  </w:footnote>
  <w:footnote w:id="1">
    <w:p w14:paraId="5B483444" w14:textId="77777777" w:rsidR="00592715" w:rsidRPr="00D62EAC" w:rsidRDefault="0059271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Las ocupaciones que usó la autora de esta </w:t>
      </w:r>
      <w:r w:rsidR="00E12FC3">
        <w:rPr>
          <w:lang w:val="es-ES"/>
        </w:rPr>
        <w:t>pregunta</w:t>
      </w:r>
      <w:r>
        <w:rPr>
          <w:lang w:val="es-ES"/>
        </w:rPr>
        <w:t xml:space="preserve"> son: un obrero no calificado de una fábrica, un obrero calificado de una fábrica, dueño de una pequeña empresa, un doctor o médico de medicina general, un miembro del Gabinete Federal y un CEO de una gran empresa.   </w:t>
      </w:r>
    </w:p>
  </w:footnote>
  <w:footnote w:id="2">
    <w:p w14:paraId="7C09FD26" w14:textId="77777777" w:rsidR="00592715" w:rsidRPr="00B45632" w:rsidRDefault="00592715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Las ocupaciones presentadas son: un profesor de educación básica, un ministro de gobierno chileno, un obrero no calificado de una fábrica, un dueño de una pequeña empresa, un gerente de una gran empresa y un doctor o médico de medicina general.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0436"/>
    <w:multiLevelType w:val="hybridMultilevel"/>
    <w:tmpl w:val="634CE934"/>
    <w:lvl w:ilvl="0" w:tplc="AEDA5F38">
      <w:start w:val="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5FAC"/>
    <w:multiLevelType w:val="hybridMultilevel"/>
    <w:tmpl w:val="B086AAF0"/>
    <w:lvl w:ilvl="0" w:tplc="10AE4A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825B3"/>
    <w:multiLevelType w:val="hybridMultilevel"/>
    <w:tmpl w:val="26921C1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talina Rufs Orellana">
    <w15:presenceInfo w15:providerId="AD" w15:userId="S::cirufs@uc.cl::7e3f07a9-6607-45ed-af36-a27eea89c62b"/>
  </w15:person>
  <w15:person w15:author="Julio Iturra">
    <w15:presenceInfo w15:providerId="AD" w15:userId="S::jciturra@uc.cl::58b20a94-b5cd-4a9e-8ad9-4fc347c0ec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38"/>
    <w:rsid w:val="0001629F"/>
    <w:rsid w:val="00052B7F"/>
    <w:rsid w:val="00053D50"/>
    <w:rsid w:val="000C4085"/>
    <w:rsid w:val="00134293"/>
    <w:rsid w:val="00147BCE"/>
    <w:rsid w:val="001642F8"/>
    <w:rsid w:val="001F56C8"/>
    <w:rsid w:val="00240F49"/>
    <w:rsid w:val="00275811"/>
    <w:rsid w:val="002C3D5A"/>
    <w:rsid w:val="00313B24"/>
    <w:rsid w:val="00386579"/>
    <w:rsid w:val="00391035"/>
    <w:rsid w:val="00395714"/>
    <w:rsid w:val="003D2BE4"/>
    <w:rsid w:val="00433086"/>
    <w:rsid w:val="0045484F"/>
    <w:rsid w:val="00483B63"/>
    <w:rsid w:val="00561A88"/>
    <w:rsid w:val="00563027"/>
    <w:rsid w:val="00592715"/>
    <w:rsid w:val="005C04A2"/>
    <w:rsid w:val="005E4D37"/>
    <w:rsid w:val="006031BC"/>
    <w:rsid w:val="006B5624"/>
    <w:rsid w:val="006C36FF"/>
    <w:rsid w:val="006F06A3"/>
    <w:rsid w:val="00744288"/>
    <w:rsid w:val="0079403E"/>
    <w:rsid w:val="00845248"/>
    <w:rsid w:val="00863181"/>
    <w:rsid w:val="00863D89"/>
    <w:rsid w:val="008976C5"/>
    <w:rsid w:val="009C17E1"/>
    <w:rsid w:val="009F003D"/>
    <w:rsid w:val="00A27732"/>
    <w:rsid w:val="00A55B22"/>
    <w:rsid w:val="00A60F4F"/>
    <w:rsid w:val="00A632A3"/>
    <w:rsid w:val="00AA46AB"/>
    <w:rsid w:val="00B04C4B"/>
    <w:rsid w:val="00B45632"/>
    <w:rsid w:val="00B64B04"/>
    <w:rsid w:val="00C72838"/>
    <w:rsid w:val="00C959C8"/>
    <w:rsid w:val="00D62EAC"/>
    <w:rsid w:val="00D70A60"/>
    <w:rsid w:val="00D97732"/>
    <w:rsid w:val="00DA4988"/>
    <w:rsid w:val="00DE650D"/>
    <w:rsid w:val="00DF41D3"/>
    <w:rsid w:val="00E12FC3"/>
    <w:rsid w:val="00F20785"/>
    <w:rsid w:val="00F22BFE"/>
    <w:rsid w:val="00F23002"/>
    <w:rsid w:val="00F40F39"/>
    <w:rsid w:val="00F80244"/>
    <w:rsid w:val="00F85D89"/>
    <w:rsid w:val="00FB6757"/>
    <w:rsid w:val="00FC5DC9"/>
    <w:rsid w:val="00FF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73BA"/>
  <w15:chartTrackingRefBased/>
  <w15:docId w15:val="{32568E71-576D-1442-9A48-4C434868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73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62EA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2E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2EAC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863D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3D8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3D89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63D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63D89"/>
    <w:rPr>
      <w:rFonts w:eastAsiaTheme="minorEastAs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63D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3D8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31833A-CC99-47BF-8D80-5870AB8D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1681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Rufs Orellana</dc:creator>
  <cp:keywords/>
  <dc:description/>
  <cp:lastModifiedBy>Catalina Rufs Orellana</cp:lastModifiedBy>
  <cp:revision>4</cp:revision>
  <dcterms:created xsi:type="dcterms:W3CDTF">2020-05-14T22:42:00Z</dcterms:created>
  <dcterms:modified xsi:type="dcterms:W3CDTF">2020-05-14T22:44:00Z</dcterms:modified>
</cp:coreProperties>
</file>